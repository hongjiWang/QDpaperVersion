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A0AD7" w14:textId="77777777" w:rsidR="00A921C0" w:rsidRPr="005B520E" w:rsidRDefault="00A921C0" w:rsidP="00A921C0">
      <w:pPr>
        <w:pStyle w:val="papertitle"/>
        <w:sectPr w:rsidR="00A921C0" w:rsidRPr="005B520E">
          <w:pgSz w:w="12240" w:h="15840" w:code="1"/>
          <w:pgMar w:top="1080" w:right="893" w:bottom="1440" w:left="893" w:header="720" w:footer="720" w:gutter="0"/>
          <w:cols w:space="720"/>
          <w:docGrid w:linePitch="360"/>
        </w:sectPr>
      </w:pPr>
      <w:r>
        <w:rPr>
          <w:rFonts w:eastAsiaTheme="minorEastAsia" w:hint="eastAsia"/>
          <w:lang w:eastAsia="zh-CN"/>
        </w:rPr>
        <w:t>Control</w:t>
      </w:r>
      <w:r>
        <w:rPr>
          <w:rFonts w:eastAsiaTheme="minorEastAsia"/>
          <w:lang w:eastAsia="zh-CN"/>
        </w:rPr>
        <w:t xml:space="preserve">led and </w:t>
      </w:r>
      <w:r w:rsidRPr="00983D8C">
        <w:t>Asymmetric Quantum Dialogue Protocol</w:t>
      </w:r>
    </w:p>
    <w:p w14:paraId="694EBA89" w14:textId="77777777" w:rsidR="00A921C0" w:rsidRDefault="00A921C0" w:rsidP="00A921C0">
      <w:pPr>
        <w:pStyle w:val="Author"/>
      </w:pPr>
      <w:r>
        <w:rPr>
          <w:rFonts w:hint="eastAsia"/>
          <w:lang w:eastAsia="zh-CN"/>
        </w:rPr>
        <w:t>Hongji Wang</w:t>
      </w:r>
    </w:p>
    <w:p w14:paraId="0C571135" w14:textId="77777777" w:rsidR="00A921C0" w:rsidRPr="005B520E" w:rsidRDefault="00A921C0" w:rsidP="00A921C0">
      <w:pPr>
        <w:pStyle w:val="Affiliation"/>
      </w:pPr>
      <w:r>
        <w:t>School of Electronics &amp; Information Engineering</w:t>
      </w:r>
    </w:p>
    <w:p w14:paraId="033BE644" w14:textId="77777777" w:rsidR="00A921C0" w:rsidRPr="005B520E" w:rsidRDefault="00A921C0" w:rsidP="00A921C0">
      <w:pPr>
        <w:pStyle w:val="Affiliation"/>
      </w:pPr>
      <w:r>
        <w:t>Soochow University</w:t>
      </w:r>
    </w:p>
    <w:p w14:paraId="2BFD612C" w14:textId="77777777" w:rsidR="00A921C0" w:rsidRPr="005B520E" w:rsidRDefault="00A921C0" w:rsidP="00A921C0">
      <w:pPr>
        <w:pStyle w:val="Affiliation"/>
      </w:pPr>
      <w:r>
        <w:t xml:space="preserve">Suzhou 215006, </w:t>
      </w:r>
      <w:r>
        <w:rPr>
          <w:rFonts w:hint="eastAsia"/>
          <w:lang w:eastAsia="zh-CN"/>
        </w:rPr>
        <w:t>China</w:t>
      </w:r>
    </w:p>
    <w:p w14:paraId="32859DBE" w14:textId="77777777" w:rsidR="00A921C0" w:rsidRPr="005B520E" w:rsidRDefault="00A921C0" w:rsidP="00A921C0">
      <w:pPr>
        <w:pStyle w:val="Affiliation"/>
      </w:pPr>
      <w:r>
        <w:rPr>
          <w:lang w:eastAsia="zh-CN"/>
        </w:rPr>
        <w:t>h</w:t>
      </w:r>
      <w:r>
        <w:rPr>
          <w:rFonts w:hint="eastAsia"/>
          <w:lang w:eastAsia="zh-CN"/>
        </w:rPr>
        <w:t>ongji_</w:t>
      </w:r>
      <w:r>
        <w:rPr>
          <w:lang w:eastAsia="zh-CN"/>
        </w:rPr>
        <w:t>wang@aliyun.com</w:t>
      </w:r>
    </w:p>
    <w:p w14:paraId="4B015AD0" w14:textId="77777777" w:rsidR="00A921C0" w:rsidRDefault="00A921C0" w:rsidP="00A921C0">
      <w:pPr>
        <w:pStyle w:val="Author"/>
      </w:pPr>
      <w:r>
        <w:rPr>
          <w:rFonts w:hint="eastAsia"/>
        </w:rPr>
        <w:t>Min</w:t>
      </w:r>
      <w:r>
        <w:t xml:space="preserve"> Jiang</w:t>
      </w:r>
    </w:p>
    <w:p w14:paraId="0E05C0C5" w14:textId="77777777" w:rsidR="00A921C0" w:rsidRPr="005B520E" w:rsidRDefault="00A921C0" w:rsidP="00A921C0">
      <w:pPr>
        <w:pStyle w:val="Affiliation"/>
      </w:pPr>
      <w:r>
        <w:rPr>
          <w:rFonts w:hint="eastAsia"/>
        </w:rPr>
        <w:t>School of Electronics &amp; Information Engineering</w:t>
      </w:r>
    </w:p>
    <w:p w14:paraId="0DC10BED" w14:textId="77777777" w:rsidR="00A921C0" w:rsidRPr="005B520E" w:rsidRDefault="00A921C0" w:rsidP="00A921C0">
      <w:pPr>
        <w:pStyle w:val="Affiliation"/>
      </w:pPr>
      <w:r>
        <w:rPr>
          <w:rFonts w:hint="eastAsia"/>
        </w:rPr>
        <w:t>Soochow University</w:t>
      </w:r>
    </w:p>
    <w:p w14:paraId="41F34C14" w14:textId="77777777" w:rsidR="00A921C0" w:rsidRPr="005B520E" w:rsidRDefault="00A921C0" w:rsidP="00A921C0">
      <w:pPr>
        <w:pStyle w:val="Affiliation"/>
      </w:pPr>
      <w:r>
        <w:rPr>
          <w:rFonts w:hint="eastAsia"/>
        </w:rPr>
        <w:t>Suzhou 215006, China</w:t>
      </w:r>
    </w:p>
    <w:p w14:paraId="2DBA71F6" w14:textId="77777777" w:rsidR="00A921C0" w:rsidRPr="005B520E" w:rsidRDefault="00A921C0" w:rsidP="00A921C0">
      <w:pPr>
        <w:pStyle w:val="Affiliation"/>
        <w:sectPr w:rsidR="00A921C0" w:rsidRPr="005B520E">
          <w:type w:val="continuous"/>
          <w:pgSz w:w="12240" w:h="15840" w:code="1"/>
          <w:pgMar w:top="1080" w:right="893" w:bottom="1440" w:left="893" w:header="720" w:footer="720" w:gutter="0"/>
          <w:cols w:num="2" w:space="720" w:equalWidth="0">
            <w:col w:w="4701" w:space="720"/>
            <w:col w:w="4701"/>
          </w:cols>
          <w:docGrid w:linePitch="360"/>
        </w:sectPr>
      </w:pPr>
      <w:r>
        <w:t>jiangmin03@gmail.com</w:t>
      </w:r>
    </w:p>
    <w:p w14:paraId="64B2A3E9" w14:textId="77777777" w:rsidR="00A921C0" w:rsidRPr="005B520E" w:rsidRDefault="00A921C0" w:rsidP="00A921C0">
      <w:pPr>
        <w:pStyle w:val="Affiliation"/>
      </w:pPr>
    </w:p>
    <w:p w14:paraId="34470EAB" w14:textId="77777777" w:rsidR="00A921C0" w:rsidRPr="005B520E" w:rsidRDefault="00A921C0" w:rsidP="00A921C0"/>
    <w:p w14:paraId="250A749D" w14:textId="77777777" w:rsidR="00A921C0" w:rsidRPr="005B520E" w:rsidRDefault="00A921C0" w:rsidP="00A921C0">
      <w:pPr>
        <w:sectPr w:rsidR="00A921C0" w:rsidRPr="005B520E">
          <w:type w:val="continuous"/>
          <w:pgSz w:w="12240" w:h="15840" w:code="1"/>
          <w:pgMar w:top="1080" w:right="893" w:bottom="1440" w:left="893" w:header="720" w:footer="720" w:gutter="0"/>
          <w:cols w:space="720"/>
          <w:docGrid w:linePitch="360"/>
        </w:sectPr>
      </w:pPr>
    </w:p>
    <w:p w14:paraId="1D28713F" w14:textId="7B106DB5" w:rsidR="00A921C0" w:rsidRDefault="00A921C0" w:rsidP="00A921C0">
      <w:pPr>
        <w:pStyle w:val="Abstract"/>
        <w:rPr>
          <w:i/>
          <w:iCs/>
        </w:rPr>
      </w:pPr>
      <w:r>
        <w:rPr>
          <w:rFonts w:eastAsia="MS Mincho"/>
          <w:i/>
          <w:iCs/>
        </w:rPr>
        <w:t>Abstract</w:t>
      </w:r>
      <w:r>
        <w:rPr>
          <w:rFonts w:eastAsia="MS Mincho"/>
        </w:rPr>
        <w:t xml:space="preserve">— </w:t>
      </w:r>
      <w:del w:id="0" w:author="王鸿基" w:date="2017-10-16T09:31:00Z">
        <w:r w:rsidRPr="001815F1" w:rsidDel="00475763">
          <w:rPr>
            <w:highlight w:val="yellow"/>
          </w:rPr>
          <w:delText>Consider</w:delText>
        </w:r>
      </w:del>
      <w:del w:id="1" w:author="王鸿基" w:date="2017-10-16T09:23:00Z">
        <w:r w:rsidRPr="001815F1" w:rsidDel="00475763">
          <w:rPr>
            <w:highlight w:val="yellow"/>
          </w:rPr>
          <w:delText>ing</w:delText>
        </w:r>
      </w:del>
      <w:ins w:id="2" w:author="王鸿基" w:date="2017-10-16T09:31:00Z">
        <w:r w:rsidR="00475763">
          <w:t>Taking into account</w:t>
        </w:r>
      </w:ins>
      <w:r>
        <w:t xml:space="preserve"> </w:t>
      </w:r>
      <w:del w:id="3" w:author="王鸿基" w:date="2017-10-16T09:31:00Z">
        <w:r w:rsidDel="00475763">
          <w:delText>in</w:delText>
        </w:r>
      </w:del>
      <w:del w:id="4" w:author="王鸿基" w:date="2017-10-16T09:33:00Z">
        <w:r w:rsidDel="000D055E">
          <w:delText xml:space="preserve"> </w:delText>
        </w:r>
      </w:del>
      <w:del w:id="5" w:author="王鸿基" w:date="2017-10-16T09:31:00Z">
        <w:r w:rsidDel="00475763">
          <w:delText>an</w:delText>
        </w:r>
      </w:del>
      <w:ins w:id="6" w:author="王鸿基" w:date="2017-10-16T09:31:00Z">
        <w:r w:rsidR="00475763">
          <w:t>the</w:t>
        </w:r>
      </w:ins>
      <w:r>
        <w:t xml:space="preserve"> asymmetric scenario that both Alice and Bob wish to communicate unequal amount of classical information, we propose an asymmetric quantum dialogue (QD) protocol based on the entanglement swapping between two-qubit bell state and four-qubit cluster state</w:t>
      </w:r>
      <w:r w:rsidRPr="00695765">
        <w:t>.</w:t>
      </w:r>
      <w:r w:rsidRPr="00695765">
        <w:rPr>
          <w:lang w:eastAsia="zh-CN"/>
        </w:rPr>
        <w:t xml:space="preserve"> In this scheme, assume that there are two legitimate participants Alice and Bob. In a dialogue, the information delivered by Alice to Bob is twice the amount of her information </w:t>
      </w:r>
      <w:r w:rsidR="001815F1">
        <w:rPr>
          <w:lang w:eastAsia="zh-CN"/>
        </w:rPr>
        <w:t>received</w:t>
      </w:r>
      <w:r w:rsidRPr="00695765">
        <w:rPr>
          <w:lang w:eastAsia="zh-CN"/>
        </w:rPr>
        <w:t xml:space="preserve"> from Bob.</w:t>
      </w:r>
      <w:r>
        <w:rPr>
          <w:lang w:eastAsia="zh-CN"/>
        </w:rPr>
        <w:t xml:space="preserve"> </w:t>
      </w:r>
      <w:r w:rsidR="001815F1">
        <w:rPr>
          <w:lang w:eastAsia="zh-CN"/>
        </w:rPr>
        <w:t>In addition</w:t>
      </w:r>
      <w:r>
        <w:rPr>
          <w:lang w:eastAsia="zh-CN"/>
        </w:rPr>
        <w:t xml:space="preserve">, </w:t>
      </w:r>
      <w:r w:rsidR="001815F1">
        <w:rPr>
          <w:lang w:eastAsia="zh-CN"/>
        </w:rPr>
        <w:t>our</w:t>
      </w:r>
      <w:r>
        <w:rPr>
          <w:lang w:eastAsia="zh-CN"/>
        </w:rPr>
        <w:t xml:space="preserve"> protocol is extended to the controlled asymmetric quantum dialogue protocol, where </w:t>
      </w:r>
      <w:r>
        <w:t xml:space="preserve">one TP </w:t>
      </w:r>
      <w:r w:rsidRPr="00A1661D">
        <w:t>is responsible for the preparation of the initial state of the system,</w:t>
      </w:r>
      <w:r>
        <w:t xml:space="preserve"> but also acts as a controller</w:t>
      </w:r>
      <w:del w:id="7" w:author="王鸿基" w:date="2017-10-18T08:54:00Z">
        <w:r w:rsidR="001815F1" w:rsidRPr="001815F1" w:rsidDel="00C67BEB">
          <w:rPr>
            <w:highlight w:val="yellow"/>
          </w:rPr>
          <w:delText>(</w:delText>
        </w:r>
        <w:r w:rsidR="001815F1" w:rsidRPr="001815F1" w:rsidDel="00C67BEB">
          <w:rPr>
            <w:rFonts w:hint="eastAsia"/>
            <w:highlight w:val="yellow"/>
            <w:lang w:eastAsia="zh-CN"/>
          </w:rPr>
          <w:delText>加上一句，</w:delText>
        </w:r>
        <w:r w:rsidR="001815F1" w:rsidRPr="001815F1" w:rsidDel="00C67BEB">
          <w:rPr>
            <w:highlight w:val="yellow"/>
            <w:lang w:eastAsia="zh-CN"/>
          </w:rPr>
          <w:delText>可以</w:delText>
        </w:r>
        <w:r w:rsidR="001815F1" w:rsidRPr="001815F1" w:rsidDel="00C67BEB">
          <w:rPr>
            <w:rFonts w:hint="eastAsia"/>
            <w:highlight w:val="yellow"/>
            <w:lang w:eastAsia="zh-CN"/>
          </w:rPr>
          <w:delText>任意选择增加数量任意的控制方</w:delText>
        </w:r>
        <w:r w:rsidR="001815F1" w:rsidRPr="001815F1" w:rsidDel="00C67BEB">
          <w:rPr>
            <w:highlight w:val="yellow"/>
          </w:rPr>
          <w:delText>)</w:delText>
        </w:r>
      </w:del>
      <w:r w:rsidRPr="001815F1">
        <w:rPr>
          <w:highlight w:val="yellow"/>
        </w:rPr>
        <w:t>.</w:t>
      </w:r>
      <w:ins w:id="8" w:author="王鸿基" w:date="2017-10-18T08:54:00Z">
        <w:r w:rsidR="00C67BEB">
          <w:t xml:space="preserve"> </w:t>
        </w:r>
      </w:ins>
      <w:ins w:id="9" w:author="王鸿基" w:date="2017-10-18T08:55:00Z">
        <w:r w:rsidR="00C67BEB">
          <w:t>We would like to point out that our scheme can work under the control of any number of controllers.</w:t>
        </w:r>
      </w:ins>
      <w:ins w:id="10" w:author="王鸿基" w:date="2017-10-18T08:56:00Z">
        <w:r w:rsidR="00C67BEB">
          <w:t xml:space="preserve"> Furthermore,</w:t>
        </w:r>
      </w:ins>
      <w:r>
        <w:t xml:space="preserve"> </w:t>
      </w:r>
      <w:del w:id="11" w:author="王鸿基" w:date="2017-10-18T08:56:00Z">
        <w:r w:rsidR="001815F1" w:rsidDel="00C67BEB">
          <w:delText>O</w:delText>
        </w:r>
      </w:del>
      <w:ins w:id="12" w:author="王鸿基" w:date="2017-10-18T08:57:00Z">
        <w:r w:rsidR="00C67BEB">
          <w:t>o</w:t>
        </w:r>
      </w:ins>
      <w:r w:rsidR="001815F1">
        <w:t>ur</w:t>
      </w:r>
      <w:r>
        <w:t xml:space="preserve"> analysis demonstrates that our protocol is efficient and can fulfil the requirements of unequal amount of information transmission in a real</w:t>
      </w:r>
      <w:r>
        <w:rPr>
          <w:rFonts w:hint="eastAsia"/>
          <w:lang w:eastAsia="zh-CN"/>
        </w:rPr>
        <w:t xml:space="preserve"> </w:t>
      </w:r>
      <w:r>
        <w:t xml:space="preserve">communication </w:t>
      </w:r>
      <w:r>
        <w:rPr>
          <w:rFonts w:hint="eastAsia"/>
        </w:rPr>
        <w:t>scenario</w:t>
      </w:r>
      <w:r>
        <w:t xml:space="preserve">.  Moreover, we discuss the security of this </w:t>
      </w:r>
      <w:r w:rsidRPr="00D1358E">
        <w:t xml:space="preserve">protocol and </w:t>
      </w:r>
      <w:r>
        <w:t xml:space="preserve">it demonstrates </w:t>
      </w:r>
      <w:r w:rsidRPr="00D1358E">
        <w:t xml:space="preserve">that </w:t>
      </w:r>
      <w:r>
        <w:t>our protocol could resist an external attack.</w:t>
      </w:r>
    </w:p>
    <w:p w14:paraId="338D38EE" w14:textId="77777777" w:rsidR="00A921C0" w:rsidRPr="004D72B5" w:rsidRDefault="00A921C0" w:rsidP="00A921C0">
      <w:pPr>
        <w:pStyle w:val="Keywords"/>
      </w:pPr>
      <w:r>
        <w:rPr>
          <w:rFonts w:eastAsia="MS Mincho"/>
        </w:rPr>
        <w:t>Keywords—</w:t>
      </w:r>
      <w:r>
        <w:t xml:space="preserve">asymmetric quantum dialogue, controlled asymmetric quantum dialogue, bell state, four-qubit cluster state, entanglement swapping </w:t>
      </w:r>
    </w:p>
    <w:p w14:paraId="4BCDE165" w14:textId="77777777" w:rsidR="00A921C0" w:rsidRPr="00D632BE" w:rsidRDefault="00A921C0" w:rsidP="00A921C0">
      <w:pPr>
        <w:pStyle w:val="1"/>
      </w:pPr>
      <w:r>
        <w:rPr>
          <w:rFonts w:eastAsia="MS Mincho"/>
        </w:rPr>
        <w:t>Introduction</w:t>
      </w:r>
    </w:p>
    <w:p w14:paraId="344CBEDA" w14:textId="77777777" w:rsidR="00A921C0" w:rsidRDefault="00A921C0" w:rsidP="00A921C0">
      <w:pPr>
        <w:pStyle w:val="a5"/>
        <w:tabs>
          <w:tab w:val="clear" w:pos="288"/>
          <w:tab w:val="left" w:pos="81"/>
        </w:tabs>
      </w:pPr>
      <w:r>
        <w:t xml:space="preserve">In recent years, more and more attention has been paid to quantum cryptography, which is developed to transmit classical and quantum information in a more efficient and safer manner. </w:t>
      </w:r>
    </w:p>
    <w:p w14:paraId="7F427EE4" w14:textId="4BD34437" w:rsidR="00A921C0" w:rsidRPr="006E3058" w:rsidRDefault="00A921C0" w:rsidP="00A921C0">
      <w:pPr>
        <w:pStyle w:val="a5"/>
        <w:tabs>
          <w:tab w:val="left" w:pos="81"/>
        </w:tabs>
      </w:pPr>
      <w:r>
        <w:rPr>
          <w:lang w:eastAsia="zh-CN"/>
        </w:rPr>
        <w:t xml:space="preserve">As an important branch of quantum cryptography, quantum key distribution (QKD) </w:t>
      </w:r>
      <w:r>
        <w:rPr>
          <w:lang w:eastAsia="zh-CN"/>
        </w:rPr>
        <w:fldChar w:fldCharType="begin"/>
      </w:r>
      <w:r>
        <w:rPr>
          <w:lang w:eastAsia="zh-CN"/>
        </w:rPr>
        <w:instrText xml:space="preserve"> REF _Ref493770797 \n \h </w:instrText>
      </w:r>
      <w:r>
        <w:rPr>
          <w:lang w:eastAsia="zh-CN"/>
        </w:rPr>
      </w:r>
      <w:r>
        <w:rPr>
          <w:lang w:eastAsia="zh-CN"/>
        </w:rPr>
        <w:fldChar w:fldCharType="separate"/>
      </w:r>
      <w:r>
        <w:rPr>
          <w:lang w:eastAsia="zh-CN"/>
        </w:rPr>
        <w:t>[1]</w:t>
      </w:r>
      <w:r>
        <w:rPr>
          <w:lang w:eastAsia="zh-CN"/>
        </w:rPr>
        <w:fldChar w:fldCharType="end"/>
      </w:r>
      <w:r>
        <w:rPr>
          <w:lang w:eastAsia="zh-CN"/>
        </w:rPr>
        <w:fldChar w:fldCharType="begin"/>
      </w:r>
      <w:r>
        <w:rPr>
          <w:lang w:eastAsia="zh-CN"/>
        </w:rPr>
        <w:instrText xml:space="preserve"> REF _Ref493770878 \n \h </w:instrText>
      </w:r>
      <w:r>
        <w:rPr>
          <w:lang w:eastAsia="zh-CN"/>
        </w:rPr>
      </w:r>
      <w:r>
        <w:rPr>
          <w:lang w:eastAsia="zh-CN"/>
        </w:rPr>
        <w:fldChar w:fldCharType="separate"/>
      </w:r>
      <w:r>
        <w:rPr>
          <w:lang w:eastAsia="zh-CN"/>
        </w:rPr>
        <w:t>[2]</w:t>
      </w:r>
      <w:r>
        <w:rPr>
          <w:lang w:eastAsia="zh-CN"/>
        </w:rPr>
        <w:fldChar w:fldCharType="end"/>
      </w:r>
      <w:r>
        <w:rPr>
          <w:lang w:eastAsia="zh-CN"/>
        </w:rPr>
        <w:fldChar w:fldCharType="begin"/>
      </w:r>
      <w:r>
        <w:rPr>
          <w:lang w:eastAsia="zh-CN"/>
        </w:rPr>
        <w:instrText xml:space="preserve"> REF _Ref493770881 \n \h </w:instrText>
      </w:r>
      <w:r>
        <w:rPr>
          <w:lang w:eastAsia="zh-CN"/>
        </w:rPr>
      </w:r>
      <w:r>
        <w:rPr>
          <w:lang w:eastAsia="zh-CN"/>
        </w:rPr>
        <w:fldChar w:fldCharType="separate"/>
      </w:r>
      <w:r>
        <w:rPr>
          <w:lang w:eastAsia="zh-CN"/>
        </w:rPr>
        <w:t>[3]</w:t>
      </w:r>
      <w:r>
        <w:rPr>
          <w:lang w:eastAsia="zh-CN"/>
        </w:rPr>
        <w:fldChar w:fldCharType="end"/>
      </w:r>
      <w:r>
        <w:rPr>
          <w:lang w:eastAsia="zh-CN"/>
        </w:rPr>
        <w:t xml:space="preserve"> </w:t>
      </w:r>
      <w:r>
        <w:t>provides an absolutely secure communication method for two spatially separated communication users, whose security is guaranteed by the physical principles. Explicitly, both sides of communication are able to exchange secure information with the aid of sharing cryptography key in advance. BB84 is the first quantum key distribution protocol proposed by Bennett and Brassard in 1984, which encoded binary information by using four polarization states of single photon</w:t>
      </w:r>
      <w:ins w:id="13" w:author="王鸿基" w:date="2017-10-18T14:59:00Z">
        <w:r w:rsidR="00582775">
          <w:t xml:space="preserve"> [] </w:t>
        </w:r>
      </w:ins>
      <w:r>
        <w:t xml:space="preserve">. Since then, although a large number of different QKD schemes have emerged, there </w:t>
      </w:r>
      <w:r w:rsidR="001815F1">
        <w:t>have been</w:t>
      </w:r>
      <w:r>
        <w:t xml:space="preserve"> still many constraints in the physical implementation of the</w:t>
      </w:r>
      <w:r w:rsidR="001815F1">
        <w:t>se</w:t>
      </w:r>
      <w:r>
        <w:t xml:space="preserve"> scheme</w:t>
      </w:r>
      <w:r w:rsidR="001815F1">
        <w:t>s</w:t>
      </w:r>
      <w:r>
        <w:t xml:space="preserve">, such as the difficulty of photon detection, channel noise, etc. </w:t>
      </w:r>
      <w:commentRangeStart w:id="14"/>
      <w:r w:rsidRPr="001815F1">
        <w:rPr>
          <w:highlight w:val="yellow"/>
        </w:rPr>
        <w:t xml:space="preserve">For the sake of addressing the problem that the realistic difficulty of photon detection limits the distance and speed of  QKD, a practical approach is to construct quantum key distribution network, which is able to communicate between two no-adjacent users </w:t>
      </w:r>
      <w:del w:id="15" w:author="王鸿基" w:date="2017-10-18T15:01:00Z">
        <w:r w:rsidRPr="001815F1" w:rsidDel="00582775">
          <w:rPr>
            <w:highlight w:val="yellow"/>
          </w:rPr>
          <w:delText xml:space="preserve"> </w:delText>
        </w:r>
      </w:del>
      <w:r w:rsidRPr="001815F1">
        <w:rPr>
          <w:highlight w:val="yellow"/>
        </w:rPr>
        <w:t>over long distances via intermediat</w:t>
      </w:r>
      <w:commentRangeEnd w:id="14"/>
      <w:r w:rsidR="00582775">
        <w:rPr>
          <w:rStyle w:val="a9"/>
          <w:spacing w:val="0"/>
          <w:lang w:val="en-US" w:eastAsia="en-US"/>
        </w:rPr>
        <w:commentReference w:id="14"/>
      </w:r>
      <w:r w:rsidRPr="001815F1">
        <w:rPr>
          <w:highlight w:val="yellow"/>
        </w:rPr>
        <w:t xml:space="preserve">e </w:t>
      </w:r>
      <w:r w:rsidRPr="001815F1">
        <w:rPr>
          <w:highlight w:val="yellow"/>
        </w:rPr>
        <w:t>forwarding nodes[ ]</w:t>
      </w:r>
      <w:r w:rsidRPr="00F0180E">
        <w:t>.</w:t>
      </w:r>
      <w:r>
        <w:t xml:space="preserve"> </w:t>
      </w:r>
      <w:bookmarkStart w:id="16" w:name="OLE_LINK4"/>
      <w:r>
        <w:t>Since then, besides QKD schemes, many other importation applications on quantum cryptography have been proposed, such a</w:t>
      </w:r>
      <w:r>
        <w:rPr>
          <w:lang w:eastAsia="zh-CN"/>
        </w:rPr>
        <w:t xml:space="preserve">s quantum secret sharing (QSS) </w:t>
      </w:r>
      <w:r>
        <w:rPr>
          <w:lang w:eastAsia="zh-CN"/>
        </w:rPr>
        <w:fldChar w:fldCharType="begin"/>
      </w:r>
      <w:r>
        <w:rPr>
          <w:lang w:eastAsia="zh-CN"/>
        </w:rPr>
        <w:instrText xml:space="preserve"> REF _Ref493841580 \r \h </w:instrText>
      </w:r>
      <w:r>
        <w:rPr>
          <w:lang w:eastAsia="zh-CN"/>
        </w:rPr>
      </w:r>
      <w:r>
        <w:rPr>
          <w:lang w:eastAsia="zh-CN"/>
        </w:rPr>
        <w:fldChar w:fldCharType="separate"/>
      </w:r>
      <w:r>
        <w:rPr>
          <w:lang w:eastAsia="zh-CN"/>
        </w:rPr>
        <w:t>[4-5]</w:t>
      </w:r>
      <w:r>
        <w:rPr>
          <w:lang w:eastAsia="zh-CN"/>
        </w:rPr>
        <w:fldChar w:fldCharType="end"/>
      </w:r>
      <w:r>
        <w:rPr>
          <w:lang w:eastAsia="zh-CN"/>
        </w:rPr>
        <w:t xml:space="preserve">, </w:t>
      </w:r>
      <w:r>
        <w:t xml:space="preserve">quantum teleportation </w:t>
      </w:r>
      <w:r>
        <w:fldChar w:fldCharType="begin"/>
      </w:r>
      <w:r>
        <w:instrText xml:space="preserve"> REF _Ref493841631 \r \h </w:instrText>
      </w:r>
      <w:r>
        <w:fldChar w:fldCharType="separate"/>
      </w:r>
      <w:r>
        <w:t>[6-9]</w:t>
      </w:r>
      <w:r>
        <w:fldChar w:fldCharType="end"/>
      </w:r>
      <w:r>
        <w:t>, quantum secure direct communication (QSDC) [10</w:t>
      </w:r>
      <w:r>
        <w:rPr>
          <w:rFonts w:hint="eastAsia"/>
          <w:lang w:eastAsia="zh-CN"/>
        </w:rPr>
        <w:t>-</w:t>
      </w:r>
      <w:r>
        <w:t>15</w:t>
      </w:r>
      <w:r w:rsidRPr="00445FB8">
        <w:t>]</w:t>
      </w:r>
      <w:r>
        <w:t xml:space="preserve"> and so on.</w:t>
      </w:r>
      <w:r>
        <w:rPr>
          <w:lang w:eastAsia="zh-CN"/>
        </w:rPr>
        <w:t xml:space="preserve"> </w:t>
      </w:r>
      <w:bookmarkEnd w:id="16"/>
    </w:p>
    <w:p w14:paraId="350AFEE5" w14:textId="0CAAD58A" w:rsidR="00A921C0" w:rsidRDefault="00A921C0" w:rsidP="00A921C0">
      <w:pPr>
        <w:pStyle w:val="a5"/>
        <w:tabs>
          <w:tab w:val="left" w:pos="81"/>
        </w:tabs>
      </w:pPr>
      <w:r>
        <w:t xml:space="preserve">As another important application in the field of quantum cryptography, </w:t>
      </w:r>
      <w:r w:rsidR="001815F1">
        <w:t>q</w:t>
      </w:r>
      <w:r>
        <w:t xml:space="preserve">uantum secure direct communication (QSDC) aims </w:t>
      </w:r>
      <w:r>
        <w:rPr>
          <w:rFonts w:hint="eastAsia"/>
          <w:lang w:eastAsia="zh-CN"/>
        </w:rPr>
        <w:t>to</w:t>
      </w:r>
      <w:r>
        <w:rPr>
          <w:lang w:eastAsia="zh-CN"/>
        </w:rPr>
        <w:t xml:space="preserve"> allow two remote parties of communication can exchange secret information with each other directly without generating the private key to encrypt the secret information in advance. </w:t>
      </w:r>
      <w:r>
        <w:t xml:space="preserve">The biggest difference between quantum secure direct communication (QSDC) and QKD is whether or not the information is encrypted with a shared key before sending it.  Since Beige et al. </w:t>
      </w:r>
      <w:r>
        <w:rPr>
          <w:rFonts w:hint="eastAsia"/>
          <w:lang w:eastAsia="zh-CN"/>
        </w:rPr>
        <w:t>and long [</w:t>
      </w:r>
      <w:r>
        <w:rPr>
          <w:lang w:eastAsia="zh-CN"/>
        </w:rPr>
        <w:t xml:space="preserve"> </w:t>
      </w:r>
      <w:r>
        <w:rPr>
          <w:rFonts w:hint="eastAsia"/>
          <w:lang w:eastAsia="zh-CN"/>
        </w:rPr>
        <w:t>]</w:t>
      </w:r>
      <w:r>
        <w:t xml:space="preserve">firstly </w:t>
      </w:r>
      <w:r w:rsidRPr="00DD0B0E">
        <w:rPr>
          <w:rFonts w:hint="eastAsia"/>
          <w:lang w:eastAsia="zh-CN"/>
        </w:rPr>
        <w:t xml:space="preserve">presented </w:t>
      </w:r>
      <w:r>
        <w:t xml:space="preserve">the quantum secure direct communication scheme based on single-photon technology in 2002 </w:t>
      </w:r>
      <w:r>
        <w:fldChar w:fldCharType="begin"/>
      </w:r>
      <w:r>
        <w:instrText xml:space="preserve"> REF _Ref493771000 \n \h </w:instrText>
      </w:r>
      <w:r>
        <w:fldChar w:fldCharType="separate"/>
      </w:r>
      <w:r>
        <w:t>[16]</w:t>
      </w:r>
      <w:r>
        <w:fldChar w:fldCharType="end"/>
      </w:r>
      <w:r>
        <w:fldChar w:fldCharType="begin"/>
      </w:r>
      <w:r>
        <w:instrText xml:space="preserve"> REF _Ref493771003 \n \h </w:instrText>
      </w:r>
      <w:r>
        <w:fldChar w:fldCharType="separate"/>
      </w:r>
      <w:r>
        <w:t>[17]</w:t>
      </w:r>
      <w:r>
        <w:fldChar w:fldCharType="end"/>
      </w:r>
      <w:r>
        <w:t xml:space="preserve">, it has developed rapidly and evolved into an important branch of quantum information. </w:t>
      </w:r>
    </w:p>
    <w:p w14:paraId="01E159A8" w14:textId="77777777" w:rsidR="00A921C0" w:rsidRDefault="00A921C0" w:rsidP="00A921C0">
      <w:pPr>
        <w:pStyle w:val="a5"/>
        <w:tabs>
          <w:tab w:val="left" w:pos="81"/>
        </w:tabs>
      </w:pPr>
      <w:r>
        <w:rPr>
          <w:highlight w:val="green"/>
        </w:rPr>
        <w:t xml:space="preserve">[Long, G.L., Liu, X.S., </w:t>
      </w:r>
      <w:r w:rsidRPr="006E3058">
        <w:rPr>
          <w:highlight w:val="green"/>
        </w:rPr>
        <w:t>"</w:t>
      </w:r>
      <w:r>
        <w:rPr>
          <w:highlight w:val="green"/>
        </w:rPr>
        <w:t>Theoretically efficient high capacity quantum key distribution scheme</w:t>
      </w:r>
      <w:r w:rsidRPr="006E3058">
        <w:rPr>
          <w:highlight w:val="green"/>
        </w:rPr>
        <w:t xml:space="preserve">", </w:t>
      </w:r>
      <w:r>
        <w:rPr>
          <w:highlight w:val="green"/>
        </w:rPr>
        <w:t>Physical Review A, 2002, 65(3</w:t>
      </w:r>
      <w:r w:rsidRPr="00056B4D">
        <w:rPr>
          <w:highlight w:val="green"/>
        </w:rPr>
        <w:t>)</w:t>
      </w:r>
      <w:r w:rsidRPr="002C64E4">
        <w:rPr>
          <w:highlight w:val="green"/>
        </w:rPr>
        <w:t>:032302]</w:t>
      </w:r>
    </w:p>
    <w:p w14:paraId="3D3939EE" w14:textId="0D8E2CC1" w:rsidR="00A921C0" w:rsidRDefault="00A921C0" w:rsidP="00A921C0">
      <w:pPr>
        <w:pStyle w:val="a5"/>
        <w:tabs>
          <w:tab w:val="left" w:pos="81"/>
        </w:tabs>
      </w:pPr>
      <w:r>
        <w:t>Various schemes</w:t>
      </w:r>
      <w:r w:rsidRPr="00EB400A">
        <w:t xml:space="preserve"> </w:t>
      </w:r>
      <w:r>
        <w:t xml:space="preserve">with different quantum channels have been put forward. To elaborate further, Mi et al.[ ] proposed a encoding scheme based on the orbital angular momentum (OAM) states of photons with </w:t>
      </w:r>
      <w:r w:rsidRPr="00705877">
        <w:t xml:space="preserve">high information capacity and high </w:t>
      </w:r>
      <w:r>
        <w:t>security</w:t>
      </w:r>
      <w:del w:id="17" w:author="王鸿基" w:date="2017-10-18T15:21:00Z">
        <w:r w:rsidDel="00A44B1A">
          <w:delText xml:space="preserve">, and </w:delText>
        </w:r>
        <w:r w:rsidRPr="001815F1" w:rsidDel="00A44B1A">
          <w:rPr>
            <w:highlight w:val="yellow"/>
          </w:rPr>
          <w:delText>discussed the application of this scheme in the high dimensional QSDC</w:delText>
        </w:r>
      </w:del>
      <w:r w:rsidRPr="001815F1">
        <w:rPr>
          <w:highlight w:val="yellow"/>
        </w:rPr>
        <w:t xml:space="preserve"> in 2015</w:t>
      </w:r>
      <w:r>
        <w:t xml:space="preserve">. </w:t>
      </w:r>
    </w:p>
    <w:p w14:paraId="57702645" w14:textId="77777777" w:rsidR="00A921C0" w:rsidRDefault="00A921C0" w:rsidP="00A921C0">
      <w:pPr>
        <w:pStyle w:val="a5"/>
        <w:tabs>
          <w:tab w:val="left" w:pos="81"/>
        </w:tabs>
      </w:pPr>
      <w:bookmarkStart w:id="18" w:name="OLE_LINK5"/>
      <w:bookmarkStart w:id="19" w:name="OLE_LINK6"/>
      <w:r>
        <w:rPr>
          <w:highlight w:val="green"/>
        </w:rPr>
        <w:t>[</w:t>
      </w:r>
      <w:r w:rsidRPr="006E3058">
        <w:rPr>
          <w:highlight w:val="green"/>
        </w:rPr>
        <w:t xml:space="preserve">Mi, S.C., Wang, T.J., Jin, G.S., et al., </w:t>
      </w:r>
      <w:bookmarkStart w:id="20" w:name="OLE_LINK1"/>
      <w:bookmarkStart w:id="21" w:name="OLE_LINK2"/>
      <w:r w:rsidRPr="006E3058">
        <w:rPr>
          <w:highlight w:val="green"/>
        </w:rPr>
        <w:t>"High-Capacity Quantum Secure Direct Communica</w:t>
      </w:r>
      <w:r>
        <w:rPr>
          <w:highlight w:val="green"/>
        </w:rPr>
        <w:t>ti</w:t>
      </w:r>
      <w:r w:rsidRPr="006E3058">
        <w:rPr>
          <w:highlight w:val="green"/>
        </w:rPr>
        <w:t>on</w:t>
      </w:r>
      <w:r w:rsidRPr="006E3058">
        <w:rPr>
          <w:highlight w:val="green"/>
          <w:lang w:eastAsia="zh-CN"/>
        </w:rPr>
        <w:t xml:space="preserve"> </w:t>
      </w:r>
      <w:r w:rsidRPr="006E3058">
        <w:rPr>
          <w:highlight w:val="green"/>
        </w:rPr>
        <w:t>With Orbital Angular Momentum of Photons", IEEE Photonics Journal, 2015, 7(5)</w:t>
      </w:r>
      <w:bookmarkEnd w:id="20"/>
      <w:bookmarkEnd w:id="21"/>
      <w:r>
        <w:t>]</w:t>
      </w:r>
      <w:bookmarkEnd w:id="18"/>
      <w:bookmarkEnd w:id="19"/>
      <w:r>
        <w:t>.</w:t>
      </w:r>
    </w:p>
    <w:p w14:paraId="04790880" w14:textId="3A141506" w:rsidR="00A921C0" w:rsidRDefault="00A921C0" w:rsidP="00A921C0">
      <w:pPr>
        <w:pStyle w:val="a5"/>
        <w:tabs>
          <w:tab w:val="left" w:pos="81"/>
        </w:tabs>
        <w:rPr>
          <w:lang w:eastAsia="zh-CN"/>
        </w:rPr>
      </w:pPr>
      <w:r w:rsidRPr="001815F1">
        <w:rPr>
          <w:highlight w:val="yellow"/>
        </w:rPr>
        <w:t>Give another ex</w:t>
      </w:r>
      <w:r w:rsidRPr="00D1153E">
        <w:rPr>
          <w:highlight w:val="yellow"/>
        </w:rPr>
        <w:t xml:space="preserve">ample, the four requirements for </w:t>
      </w:r>
      <w:r w:rsidRPr="00DE17D6">
        <w:rPr>
          <w:highlight w:val="yellow"/>
        </w:rPr>
        <w:t xml:space="preserve">constructing a real point-to-point QSDC network are proposed  by Deng et al. </w:t>
      </w:r>
      <w:r w:rsidRPr="00DE17D6">
        <w:rPr>
          <w:highlight w:val="yellow"/>
        </w:rPr>
        <w:fldChar w:fldCharType="begin"/>
      </w:r>
      <w:r w:rsidRPr="00DE17D6">
        <w:rPr>
          <w:highlight w:val="yellow"/>
        </w:rPr>
        <w:instrText xml:space="preserve"> REF _Ref493770947 \n \h </w:instrText>
      </w:r>
      <w:r w:rsidR="00DE17D6">
        <w:rPr>
          <w:highlight w:val="yellow"/>
        </w:rPr>
        <w:instrText xml:space="preserve"> \* MERGEFORMAT </w:instrText>
      </w:r>
      <w:r w:rsidRPr="00DE17D6">
        <w:rPr>
          <w:highlight w:val="yellow"/>
        </w:rPr>
      </w:r>
      <w:r w:rsidRPr="00DE17D6">
        <w:rPr>
          <w:highlight w:val="yellow"/>
        </w:rPr>
        <w:fldChar w:fldCharType="separate"/>
      </w:r>
      <w:r w:rsidRPr="00DE17D6">
        <w:rPr>
          <w:highlight w:val="yellow"/>
        </w:rPr>
        <w:t>[13]</w:t>
      </w:r>
      <w:r w:rsidRPr="00DE17D6">
        <w:rPr>
          <w:highlight w:val="yellow"/>
        </w:rPr>
        <w:fldChar w:fldCharType="end"/>
      </w:r>
      <w:r w:rsidRPr="00DE17D6">
        <w:rPr>
          <w:highlight w:val="yellow"/>
        </w:rPr>
        <w:t>. Furthermore, they proposed two efficient QSDC network schemes with an N ordered EPR pairs.  Based on this QSDC network scheme, any legitimate user can communicate safely and directly with another user.</w:t>
      </w:r>
      <w:commentRangeStart w:id="22"/>
      <w:r w:rsidR="00DE17D6" w:rsidRPr="00DE17D6">
        <w:rPr>
          <w:highlight w:val="yellow"/>
        </w:rPr>
        <w:t>(</w:t>
      </w:r>
      <w:r w:rsidR="00DE17D6" w:rsidRPr="00DE17D6">
        <w:rPr>
          <w:rFonts w:hint="eastAsia"/>
          <w:highlight w:val="yellow"/>
          <w:lang w:eastAsia="zh-CN"/>
        </w:rPr>
        <w:t>逻辑和参考文献呢</w:t>
      </w:r>
      <w:r w:rsidR="00DE17D6" w:rsidRPr="00DE17D6">
        <w:rPr>
          <w:highlight w:val="yellow"/>
        </w:rPr>
        <w:t>)</w:t>
      </w:r>
      <w:r>
        <w:t xml:space="preserve"> </w:t>
      </w:r>
      <w:commentRangeEnd w:id="22"/>
      <w:r w:rsidR="005114B0">
        <w:rPr>
          <w:rStyle w:val="a9"/>
          <w:spacing w:val="0"/>
          <w:lang w:val="en-US" w:eastAsia="en-US"/>
        </w:rPr>
        <w:commentReference w:id="22"/>
      </w:r>
    </w:p>
    <w:p w14:paraId="0A34C57A" w14:textId="7CD828DE" w:rsidR="00DE17D6" w:rsidDel="005114B0" w:rsidRDefault="00A921C0" w:rsidP="00DE17D6">
      <w:pPr>
        <w:pStyle w:val="a5"/>
        <w:tabs>
          <w:tab w:val="left" w:pos="81"/>
        </w:tabs>
        <w:rPr>
          <w:del w:id="23" w:author="王鸿基" w:date="2017-10-18T15:38:00Z"/>
          <w:lang w:eastAsia="zh-CN"/>
        </w:rPr>
      </w:pPr>
      <w:del w:id="24" w:author="王鸿基" w:date="2017-10-18T15:24:00Z">
        <w:r w:rsidRPr="00DE17D6" w:rsidDel="00A44B1A">
          <w:rPr>
            <w:rFonts w:hint="eastAsia"/>
            <w:highlight w:val="yellow"/>
            <w:lang w:eastAsia="zh-CN"/>
          </w:rPr>
          <w:delText>Consider</w:delText>
        </w:r>
      </w:del>
      <w:ins w:id="25" w:author="王鸿基" w:date="2017-10-18T15:24:00Z">
        <w:r w:rsidR="00A44B1A">
          <w:rPr>
            <w:rFonts w:hint="eastAsia"/>
            <w:highlight w:val="yellow"/>
            <w:lang w:eastAsia="zh-CN"/>
          </w:rPr>
          <w:t>Taking</w:t>
        </w:r>
        <w:r w:rsidR="00A44B1A">
          <w:rPr>
            <w:lang w:eastAsia="zh-CN"/>
          </w:rPr>
          <w:t xml:space="preserve"> into account</w:t>
        </w:r>
      </w:ins>
      <w:r>
        <w:rPr>
          <w:rFonts w:hint="eastAsia"/>
          <w:lang w:eastAsia="zh-CN"/>
        </w:rPr>
        <w:t xml:space="preserve"> the existence of the supervisor, an</w:t>
      </w:r>
      <w:r>
        <w:rPr>
          <w:lang w:eastAsia="zh-CN"/>
        </w:rPr>
        <w:t>o</w:t>
      </w:r>
      <w:r>
        <w:rPr>
          <w:rFonts w:hint="eastAsia"/>
          <w:lang w:eastAsia="zh-CN"/>
        </w:rPr>
        <w:t xml:space="preserve">ther kind of quantum </w:t>
      </w:r>
      <w:r>
        <w:rPr>
          <w:lang w:eastAsia="zh-CN"/>
        </w:rPr>
        <w:t>secure communication scheme with the controller  named as CQSDC have been developed [10</w:t>
      </w:r>
      <w:r>
        <w:rPr>
          <w:rFonts w:hint="eastAsia"/>
          <w:lang w:eastAsia="zh-CN"/>
        </w:rPr>
        <w:t>,18-</w:t>
      </w:r>
      <w:r>
        <w:rPr>
          <w:lang w:eastAsia="zh-CN"/>
        </w:rPr>
        <w:t xml:space="preserve">20], where </w:t>
      </w:r>
      <w:r>
        <w:t xml:space="preserve">both sides of the communication can perform </w:t>
      </w:r>
      <w:r>
        <w:rPr>
          <w:lang w:eastAsia="zh-CN"/>
        </w:rPr>
        <w:t>their one to one dialogue</w:t>
      </w:r>
      <w:r>
        <w:t xml:space="preserve"> with the participation of controller.</w:t>
      </w:r>
      <w:ins w:id="26" w:author="王鸿基" w:date="2017-10-18T15:40:00Z">
        <w:r w:rsidR="005114B0">
          <w:t xml:space="preserve"> </w:t>
        </w:r>
      </w:ins>
    </w:p>
    <w:p w14:paraId="0752EB0A" w14:textId="7B03DB76" w:rsidR="00A921C0" w:rsidRDefault="00A921C0" w:rsidP="005114B0">
      <w:pPr>
        <w:pStyle w:val="a5"/>
        <w:tabs>
          <w:tab w:val="left" w:pos="81"/>
        </w:tabs>
        <w:rPr>
          <w:lang w:eastAsia="zh-CN"/>
        </w:rPr>
      </w:pPr>
      <w:r>
        <w:lastRenderedPageBreak/>
        <w:t xml:space="preserve">Afterwards, </w:t>
      </w:r>
      <w:r w:rsidRPr="00C63B39">
        <w:t>Hassanpour</w:t>
      </w:r>
      <w:r>
        <w:t xml:space="preserve"> et al. proposed a CQSDC protocol based on GHZ-like state </w:t>
      </w:r>
      <w:r>
        <w:fldChar w:fldCharType="begin"/>
      </w:r>
      <w:r>
        <w:instrText xml:space="preserve"> REF _Ref493771043 \n \h </w:instrText>
      </w:r>
      <w:r>
        <w:fldChar w:fldCharType="separate"/>
      </w:r>
      <w:r>
        <w:t>[20]</w:t>
      </w:r>
      <w:r>
        <w:fldChar w:fldCharType="end"/>
      </w:r>
      <w:r>
        <w:rPr>
          <w:lang w:eastAsia="zh-CN"/>
        </w:rPr>
        <w:t>.</w:t>
      </w:r>
      <w:r>
        <w:t xml:space="preserve"> The analysis showed tha</w:t>
      </w:r>
      <w:r w:rsidR="00DE17D6">
        <w:t xml:space="preserve">t the communication efficiency </w:t>
      </w:r>
      <w:r>
        <w:t xml:space="preserve">of their protocol has been greatly improved, and the scheme is absolutely secure because no qubits carrying private information are transmitted in the channel. </w:t>
      </w:r>
    </w:p>
    <w:p w14:paraId="130F9017" w14:textId="65E193CF" w:rsidR="00A921C0" w:rsidRDefault="00A921C0" w:rsidP="00A921C0">
      <w:pPr>
        <w:pStyle w:val="a5"/>
        <w:tabs>
          <w:tab w:val="left" w:pos="81"/>
        </w:tabs>
        <w:rPr>
          <w:lang w:eastAsia="zh-CN"/>
        </w:rPr>
      </w:pPr>
      <w:del w:id="27" w:author="王鸿基" w:date="2017-10-18T15:43:00Z">
        <w:r w:rsidRPr="00DE17D6" w:rsidDel="007A0945">
          <w:rPr>
            <w:highlight w:val="yellow"/>
          </w:rPr>
          <w:delText xml:space="preserve">Consider </w:delText>
        </w:r>
      </w:del>
      <w:ins w:id="28" w:author="王鸿基" w:date="2017-10-18T15:43:00Z">
        <w:r w:rsidR="007A0945">
          <w:rPr>
            <w:highlight w:val="yellow"/>
          </w:rPr>
          <w:t xml:space="preserve">It should be pointed out </w:t>
        </w:r>
      </w:ins>
      <w:r w:rsidRPr="00DE17D6">
        <w:rPr>
          <w:highlight w:val="yellow"/>
        </w:rPr>
        <w:t xml:space="preserve">that two remote </w:t>
      </w:r>
      <w:del w:id="29" w:author="王鸿基" w:date="2017-10-18T15:43:00Z">
        <w:r w:rsidRPr="00DE17D6" w:rsidDel="007A0945">
          <w:rPr>
            <w:highlight w:val="yellow"/>
          </w:rPr>
          <w:delText xml:space="preserve">participants </w:delText>
        </w:r>
      </w:del>
      <w:ins w:id="30" w:author="王鸿基" w:date="2017-10-18T15:43:00Z">
        <w:r w:rsidR="007A0945">
          <w:rPr>
            <w:highlight w:val="yellow"/>
          </w:rPr>
          <w:t>user</w:t>
        </w:r>
        <w:r w:rsidR="007A0945" w:rsidRPr="00DE17D6">
          <w:rPr>
            <w:highlight w:val="yellow"/>
          </w:rPr>
          <w:t>s</w:t>
        </w:r>
        <w:r w:rsidR="007A0945">
          <w:rPr>
            <w:highlight w:val="yellow"/>
          </w:rPr>
          <w:t>,</w:t>
        </w:r>
        <w:r w:rsidR="007A0945" w:rsidRPr="00DE17D6">
          <w:rPr>
            <w:highlight w:val="yellow"/>
          </w:rPr>
          <w:t xml:space="preserve"> </w:t>
        </w:r>
      </w:ins>
      <w:r w:rsidRPr="00DE17D6">
        <w:rPr>
          <w:highlight w:val="yellow"/>
        </w:rPr>
        <w:t xml:space="preserve">Alice and Bob, </w:t>
      </w:r>
      <w:ins w:id="31" w:author="王鸿基" w:date="2017-10-18T15:44:00Z">
        <w:r w:rsidR="007A0945">
          <w:rPr>
            <w:highlight w:val="yellow"/>
          </w:rPr>
          <w:t xml:space="preserve">can only transmit private information in one </w:t>
        </w:r>
      </w:ins>
      <w:ins w:id="32" w:author="王鸿基" w:date="2017-10-18T15:45:00Z">
        <w:r w:rsidR="007A0945">
          <w:rPr>
            <w:highlight w:val="yellow"/>
          </w:rPr>
          <w:t xml:space="preserve">direction </w:t>
        </w:r>
      </w:ins>
      <w:del w:id="33" w:author="王鸿基" w:date="2017-10-18T15:45:00Z">
        <w:r w:rsidRPr="00DE17D6" w:rsidDel="007A0945">
          <w:rPr>
            <w:highlight w:val="yellow"/>
          </w:rPr>
          <w:delText xml:space="preserve">could not exchange information in one communication at the same time </w:delText>
        </w:r>
      </w:del>
      <w:r w:rsidRPr="00DE17D6">
        <w:rPr>
          <w:highlight w:val="yellow"/>
        </w:rPr>
        <w:t xml:space="preserve">by using the QSDC or CQSDC </w:t>
      </w:r>
      <w:ins w:id="34" w:author="王鸿基" w:date="2017-10-18T15:40:00Z">
        <w:r w:rsidR="005114B0">
          <w:rPr>
            <w:highlight w:val="yellow"/>
          </w:rPr>
          <w:t>schemes</w:t>
        </w:r>
      </w:ins>
      <w:r w:rsidRPr="00DE17D6">
        <w:rPr>
          <w:highlight w:val="yellow"/>
        </w:rPr>
        <w:t>. To address t</w:t>
      </w:r>
      <w:r>
        <w:t xml:space="preserve">his problem, Nguyen proposed the first bidirectional quantum secure direct communication (BQSDC) protocol for two parties exchanging their information </w:t>
      </w:r>
      <w:r w:rsidRPr="00286794">
        <w:t>simultaneously</w:t>
      </w:r>
      <w:r>
        <w:t xml:space="preserve"> in 2004 </w:t>
      </w:r>
      <w:r>
        <w:fldChar w:fldCharType="begin"/>
      </w:r>
      <w:r>
        <w:instrText xml:space="preserve"> REF _Ref493771070 \n \h </w:instrText>
      </w:r>
      <w:r>
        <w:fldChar w:fldCharType="separate"/>
      </w:r>
      <w:r>
        <w:t>[21]</w:t>
      </w:r>
      <w:r>
        <w:fldChar w:fldCharType="end"/>
      </w:r>
      <w:r>
        <w:t xml:space="preserve">. Since then, BQSDC which is also called as quantum dialogue (QD) has become a hot topic in the field of academic research for the sake of allowing both remote legitimate parties to exchange their private information at the same time. </w:t>
      </w:r>
      <w:r>
        <w:rPr>
          <w:rFonts w:hint="eastAsia"/>
          <w:lang w:eastAsia="zh-CN"/>
        </w:rPr>
        <w:t xml:space="preserve">In </w:t>
      </w:r>
      <w:r>
        <w:rPr>
          <w:lang w:eastAsia="zh-CN"/>
        </w:rPr>
        <w:t xml:space="preserve">2016, Wang et al. [25] proposed </w:t>
      </w:r>
      <w:r>
        <w:t xml:space="preserve">a quantum dialogue scheme with the four particle </w:t>
      </w:r>
      <w:r w:rsidR="00DE17D6">
        <w:t>c</w:t>
      </w:r>
      <w:r>
        <w:t xml:space="preserve">luster state as the quantum channel, which </w:t>
      </w:r>
      <w:r w:rsidR="00DE17D6">
        <w:t xml:space="preserve">also </w:t>
      </w:r>
      <w:r>
        <w:t xml:space="preserve">can satisfy the scenario of </w:t>
      </w:r>
      <w:bookmarkStart w:id="35" w:name="OLE_LINK13"/>
      <w:r>
        <w:t>simultaneous</w:t>
      </w:r>
      <w:bookmarkEnd w:id="35"/>
      <w:r>
        <w:t xml:space="preserve"> communication between receiver and sender. </w:t>
      </w:r>
    </w:p>
    <w:p w14:paraId="57177156" w14:textId="6A258A16" w:rsidR="00A921C0" w:rsidRDefault="00DE17D6" w:rsidP="00A921C0">
      <w:pPr>
        <w:pStyle w:val="a5"/>
        <w:tabs>
          <w:tab w:val="clear" w:pos="288"/>
          <w:tab w:val="left" w:pos="81"/>
        </w:tabs>
      </w:pPr>
      <w:r>
        <w:t>Anyhow</w:t>
      </w:r>
      <w:r>
        <w:rPr>
          <w:rFonts w:hint="eastAsia"/>
          <w:lang w:eastAsia="zh-CN"/>
        </w:rPr>
        <w:t>，</w:t>
      </w:r>
      <w:r w:rsidR="00A921C0">
        <w:t xml:space="preserve">BQSDC still suffer one problem that needs to be taken seriously. That is, </w:t>
      </w:r>
      <w:hyperlink r:id="rId10" w:history="1">
        <w:r w:rsidR="00A921C0" w:rsidRPr="00531A31">
          <w:t> </w:t>
        </w:r>
        <w:r w:rsidR="00A921C0">
          <w:t xml:space="preserve">in </w:t>
        </w:r>
        <w:r w:rsidR="00A921C0" w:rsidRPr="00531A31">
          <w:t>a real world scenario</w:t>
        </w:r>
      </w:hyperlink>
      <w:r w:rsidR="00A921C0">
        <w:t xml:space="preserve"> the capacity of information communication between two users is not always identical. That is, the information amount from one party is different from another. </w:t>
      </w:r>
      <w:r w:rsidR="00A921C0">
        <w:rPr>
          <w:rFonts w:hint="eastAsia"/>
          <w:lang w:eastAsia="zh-CN"/>
        </w:rPr>
        <w:t xml:space="preserve">However, </w:t>
      </w:r>
      <w:r w:rsidR="00A921C0">
        <w:t xml:space="preserve">in previous quantum dialogue protocols </w:t>
      </w:r>
      <w:r w:rsidR="00A921C0">
        <w:fldChar w:fldCharType="begin"/>
      </w:r>
      <w:r w:rsidR="00A921C0">
        <w:instrText xml:space="preserve"> REF _Ref493771096 \n \h </w:instrText>
      </w:r>
      <w:r w:rsidR="00A921C0">
        <w:fldChar w:fldCharType="separate"/>
      </w:r>
      <w:r w:rsidR="00A921C0">
        <w:t>[22]</w:t>
      </w:r>
      <w:r w:rsidR="00A921C0">
        <w:fldChar w:fldCharType="end"/>
      </w:r>
      <w:r w:rsidR="00A921C0">
        <w:fldChar w:fldCharType="begin"/>
      </w:r>
      <w:r w:rsidR="00A921C0">
        <w:instrText xml:space="preserve"> REF _Ref493771099 \n \h </w:instrText>
      </w:r>
      <w:r w:rsidR="00A921C0">
        <w:fldChar w:fldCharType="separate"/>
      </w:r>
      <w:r w:rsidR="00A921C0">
        <w:t>[23]</w:t>
      </w:r>
      <w:r w:rsidR="00A921C0">
        <w:fldChar w:fldCharType="end"/>
      </w:r>
      <w:r w:rsidR="00A921C0">
        <w:fldChar w:fldCharType="begin"/>
      </w:r>
      <w:r w:rsidR="00A921C0">
        <w:instrText xml:space="preserve"> REF _Ref493771101 \n \h </w:instrText>
      </w:r>
      <w:r w:rsidR="00A921C0">
        <w:fldChar w:fldCharType="separate"/>
      </w:r>
      <w:r w:rsidR="00A921C0">
        <w:t>[24]</w:t>
      </w:r>
      <w:r w:rsidR="00A921C0">
        <w:fldChar w:fldCharType="end"/>
      </w:r>
      <w:r w:rsidR="00A921C0">
        <w:fldChar w:fldCharType="begin"/>
      </w:r>
      <w:r w:rsidR="00A921C0">
        <w:instrText xml:space="preserve"> REF _Ref493771103 \n \h </w:instrText>
      </w:r>
      <w:r w:rsidR="00A921C0">
        <w:fldChar w:fldCharType="separate"/>
      </w:r>
      <w:r w:rsidR="00A921C0">
        <w:t>[25]</w:t>
      </w:r>
      <w:r w:rsidR="00A921C0">
        <w:fldChar w:fldCharType="end"/>
      </w:r>
      <w:r w:rsidR="00A921C0">
        <w:fldChar w:fldCharType="begin"/>
      </w:r>
      <w:r w:rsidR="00A921C0">
        <w:instrText xml:space="preserve"> REF _Ref493771104 \n \h </w:instrText>
      </w:r>
      <w:r w:rsidR="00A921C0">
        <w:fldChar w:fldCharType="separate"/>
      </w:r>
      <w:r w:rsidR="00A921C0">
        <w:t>[26]</w:t>
      </w:r>
      <w:r w:rsidR="00A921C0">
        <w:fldChar w:fldCharType="end"/>
      </w:r>
      <w:r w:rsidR="00A921C0">
        <w:t>, the capacity of information transmitted between Alice and Bob always remains identical. U</w:t>
      </w:r>
      <w:r w:rsidR="00A921C0" w:rsidRPr="000C2F93">
        <w:t>nder </w:t>
      </w:r>
      <w:r w:rsidR="00A921C0">
        <w:t>such</w:t>
      </w:r>
      <w:r>
        <w:t xml:space="preserve"> </w:t>
      </w:r>
      <w:r w:rsidR="00A921C0" w:rsidRPr="000C2F93">
        <w:t>a </w:t>
      </w:r>
      <w:r>
        <w:t xml:space="preserve">circumstance, </w:t>
      </w:r>
      <w:r w:rsidR="00A921C0">
        <w:t>identical</w:t>
      </w:r>
      <w:r w:rsidR="00A921C0" w:rsidRPr="00EB400A">
        <w:t xml:space="preserve"> amount of </w:t>
      </w:r>
      <w:r w:rsidR="00A921C0">
        <w:t xml:space="preserve">two-way </w:t>
      </w:r>
      <w:r w:rsidR="00A921C0" w:rsidRPr="00EB400A">
        <w:t>communication</w:t>
      </w:r>
      <w:r w:rsidR="00A921C0">
        <w:t xml:space="preserve"> will e</w:t>
      </w:r>
      <w:r w:rsidR="00A921C0" w:rsidRPr="00EB400A">
        <w:t>nhance</w:t>
      </w:r>
      <w:r w:rsidR="00A921C0">
        <w:t xml:space="preserve"> information</w:t>
      </w:r>
      <w:r w:rsidR="00A921C0" w:rsidRPr="00EB400A">
        <w:t xml:space="preserve"> redundancy</w:t>
      </w:r>
      <w:r w:rsidR="00A921C0">
        <w:t xml:space="preserve"> which results in the large resource consumption and  increases the</w:t>
      </w:r>
      <w:r w:rsidR="00A921C0" w:rsidRPr="00EB400A">
        <w:t xml:space="preserve"> burden</w:t>
      </w:r>
      <w:r w:rsidR="00A921C0">
        <w:t xml:space="preserve"> of</w:t>
      </w:r>
      <w:r w:rsidR="00A921C0" w:rsidRPr="00EB400A">
        <w:t xml:space="preserve"> network</w:t>
      </w:r>
      <w:r w:rsidR="00A921C0">
        <w:t>.</w:t>
      </w:r>
    </w:p>
    <w:p w14:paraId="3963C5D0" w14:textId="104530DD" w:rsidR="00A921C0" w:rsidRDefault="00A921C0" w:rsidP="00A921C0">
      <w:pPr>
        <w:pStyle w:val="a5"/>
      </w:pPr>
      <w:r>
        <w:t xml:space="preserve">To address the above problem, we propose an asymmetric quantum dialogue protocol, </w:t>
      </w:r>
      <w:r>
        <w:rPr>
          <w:lang w:eastAsia="zh-CN"/>
        </w:rPr>
        <w:t xml:space="preserve">which </w:t>
      </w:r>
      <w:r w:rsidR="00DE17D6">
        <w:rPr>
          <w:rFonts w:hint="eastAsia"/>
          <w:lang w:eastAsia="zh-CN"/>
        </w:rPr>
        <w:t xml:space="preserve">is </w:t>
      </w:r>
      <w:r>
        <w:rPr>
          <w:lang w:eastAsia="zh-CN"/>
        </w:rPr>
        <w:t>based on the entanglement swapping with two-qubit bell state and four-qubit cluster state</w:t>
      </w:r>
      <w:r>
        <w:t xml:space="preserve">. </w:t>
      </w:r>
      <w:r>
        <w:rPr>
          <w:lang w:eastAsia="zh-CN"/>
        </w:rPr>
        <w:t xml:space="preserve">We analytically prove that </w:t>
      </w:r>
      <w:r w:rsidRPr="00695765">
        <w:rPr>
          <w:lang w:eastAsia="zh-CN"/>
        </w:rPr>
        <w:t xml:space="preserve">the information that is delivered by Alice to Bob is twice the amount of her information </w:t>
      </w:r>
      <w:r w:rsidR="00DE17D6">
        <w:rPr>
          <w:lang w:eastAsia="zh-CN"/>
        </w:rPr>
        <w:t xml:space="preserve">received </w:t>
      </w:r>
      <w:r w:rsidRPr="00695765">
        <w:rPr>
          <w:lang w:eastAsia="zh-CN"/>
        </w:rPr>
        <w:t>from Bob in a dialogue</w:t>
      </w:r>
      <w:r>
        <w:rPr>
          <w:lang w:eastAsia="zh-CN"/>
        </w:rPr>
        <w:t xml:space="preserve"> which leads to the reduction of qubits </w:t>
      </w:r>
      <w:r w:rsidRPr="00CC600E">
        <w:rPr>
          <w:lang w:eastAsia="zh-CN"/>
        </w:rPr>
        <w:t>consumption</w:t>
      </w:r>
      <w:r w:rsidRPr="00695765">
        <w:rPr>
          <w:rFonts w:hint="eastAsia"/>
          <w:lang w:eastAsia="zh-CN"/>
        </w:rPr>
        <w:t>.</w:t>
      </w:r>
      <w:r w:rsidRPr="00695765">
        <w:rPr>
          <w:lang w:eastAsia="zh-CN"/>
        </w:rPr>
        <w:t xml:space="preserve"> </w:t>
      </w:r>
      <w:r>
        <w:rPr>
          <w:lang w:eastAsia="zh-CN"/>
        </w:rPr>
        <w:t xml:space="preserve">Furthermore, </w:t>
      </w:r>
      <w:r>
        <w:t>the detailed analysis demonstrates that our protocol is efficient and can ensure the efficient and secure transmission of quantum information.</w:t>
      </w:r>
    </w:p>
    <w:p w14:paraId="43A880AC" w14:textId="58BB4B24" w:rsidR="00A921C0" w:rsidRPr="005B520E" w:rsidRDefault="00A921C0" w:rsidP="00A921C0">
      <w:pPr>
        <w:pStyle w:val="a5"/>
      </w:pPr>
      <w:r>
        <w:t>T</w:t>
      </w:r>
      <w:r>
        <w:rPr>
          <w:rFonts w:hint="eastAsia"/>
        </w:rPr>
        <w:t xml:space="preserve">he </w:t>
      </w:r>
      <w:r>
        <w:t xml:space="preserve">rest of this </w:t>
      </w:r>
      <w:r>
        <w:rPr>
          <w:rFonts w:hint="eastAsia"/>
        </w:rPr>
        <w:t>paper is organized as follows.</w:t>
      </w:r>
      <w:r>
        <w:t xml:space="preserve"> In section 2, we first briefly illustrate some basic principles of entanglement swapping between two-qubit bell state and four-qubit cluster state and present the detailed procedure of our protocol. In section 3, we provide a detail</w:t>
      </w:r>
      <w:r>
        <w:rPr>
          <w:rFonts w:hint="eastAsia"/>
          <w:lang w:eastAsia="zh-CN"/>
        </w:rPr>
        <w:t>ed</w:t>
      </w:r>
      <w:r>
        <w:rPr>
          <w:lang w:eastAsia="zh-CN"/>
        </w:rPr>
        <w:t xml:space="preserve"> introduction on</w:t>
      </w:r>
      <w:r>
        <w:t xml:space="preserve"> the controlled asymmetric quantum dialogue protocol. In section 4, the security </w:t>
      </w:r>
      <w:r w:rsidR="006F7634">
        <w:t>is</w:t>
      </w:r>
      <w:r>
        <w:t xml:space="preserve"> analyzed in detail. Subsequently, in secti</w:t>
      </w:r>
      <w:r w:rsidR="006F7634">
        <w:t>on 5 we give</w:t>
      </w:r>
      <w:r>
        <w:t xml:space="preserve"> a performance comparison between our schemes and others. Finally, we conclude </w:t>
      </w:r>
      <w:r w:rsidR="006F7634">
        <w:t>our</w:t>
      </w:r>
      <w:r>
        <w:t xml:space="preserve"> paper in section 6.</w:t>
      </w:r>
    </w:p>
    <w:p w14:paraId="325D2498" w14:textId="77777777" w:rsidR="00A921C0" w:rsidRPr="006B6B66" w:rsidRDefault="00A921C0" w:rsidP="00A921C0">
      <w:pPr>
        <w:pStyle w:val="1"/>
      </w:pPr>
      <w:r>
        <w:t>Asymmetric Quantum Dialogue Protocol with Bell state and Four-Qubit Cluster State</w:t>
      </w:r>
    </w:p>
    <w:p w14:paraId="3A51BA74" w14:textId="77777777" w:rsidR="00A921C0" w:rsidRPr="00661550" w:rsidRDefault="00A921C0" w:rsidP="00A921C0">
      <w:pPr>
        <w:pStyle w:val="2"/>
      </w:pPr>
      <w:r w:rsidRPr="00661550">
        <w:t>Preliminaries of entanglement swapping between two-qubit Bell state and four-qubit cluster state</w:t>
      </w:r>
    </w:p>
    <w:p w14:paraId="6C6AC8CF" w14:textId="77777777" w:rsidR="00A921C0" w:rsidRDefault="00A921C0" w:rsidP="00A921C0">
      <w:pPr>
        <w:pStyle w:val="a5"/>
        <w:rPr>
          <w:lang w:eastAsia="zh-CN"/>
        </w:rPr>
      </w:pPr>
      <w:r>
        <w:rPr>
          <w:rFonts w:hint="eastAsia"/>
          <w:lang w:eastAsia="zh-CN"/>
        </w:rPr>
        <w:t>Before delving into the p</w:t>
      </w:r>
      <w:r>
        <w:rPr>
          <w:lang w:eastAsia="zh-CN"/>
        </w:rPr>
        <w:t xml:space="preserve">resentation of our scheme, we introduce several important notations which will be used in our protocol. </w:t>
      </w:r>
    </w:p>
    <w:p w14:paraId="57A690C7" w14:textId="77777777" w:rsidR="00A921C0" w:rsidRDefault="00A921C0" w:rsidP="00A921C0">
      <w:pPr>
        <w:pStyle w:val="a5"/>
      </w:pPr>
      <w:r w:rsidRPr="00CE499D">
        <w:t xml:space="preserve">Firstly, </w:t>
      </w:r>
      <w:r>
        <w:t xml:space="preserve">four </w:t>
      </w:r>
      <w:r>
        <w:rPr>
          <w:rFonts w:hint="eastAsia"/>
        </w:rPr>
        <w:t>Bell states ar</w:t>
      </w:r>
      <w:r>
        <w:t xml:space="preserve">e expressed </w:t>
      </w:r>
      <w:r>
        <w:rPr>
          <w:rFonts w:hint="eastAsia"/>
        </w:rPr>
        <w:t>as follows</w:t>
      </w:r>
    </w:p>
    <w:p w14:paraId="2C0D0B92" w14:textId="77777777" w:rsidR="00A921C0" w:rsidRDefault="00D73E19" w:rsidP="00A921C0">
      <w:pPr>
        <w:pStyle w:val="a5"/>
        <w:wordWrap w:val="0"/>
        <w:ind w:firstLine="0"/>
        <w:jc w:val="right"/>
        <w:rPr>
          <w:rFonts w:eastAsiaTheme="minorEastAsia"/>
          <w:lang w:eastAsia="zh-CN"/>
        </w:rPr>
      </w:pPr>
      <m:oMath>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sSub>
                  <m:sSubPr>
                    <m:ctrlPr>
                      <w:rPr>
                        <w:rFonts w:ascii="Cambria Math" w:eastAsiaTheme="minorEastAsia" w:hAnsi="Cambria Math"/>
                        <w:lang w:eastAsia="zh-CN"/>
                      </w:rPr>
                    </m:ctrlPr>
                  </m:sSubPr>
                  <m:e>
                    <m:r>
                      <m:rPr>
                        <m:sty m:val="p"/>
                      </m:rPr>
                      <w:rPr>
                        <w:rFonts w:ascii="Cambria Math" w:hAnsi="Cambria Math"/>
                      </w:rPr>
                      <w:sym w:font="Symbol" w:char="F079"/>
                    </m:r>
                  </m:e>
                  <m:sub>
                    <m:r>
                      <w:rPr>
                        <w:rFonts w:ascii="Cambria Math" w:eastAsiaTheme="minorEastAsia" w:hAnsi="Cambria Math"/>
                        <w:lang w:eastAsia="zh-CN"/>
                      </w:rPr>
                      <m:t>0</m:t>
                    </m:r>
                  </m:sub>
                </m:sSub>
              </m:e>
            </m:d>
          </m:e>
        </m:d>
        <m:r>
          <w:rPr>
            <w:rFonts w:ascii="Cambria Math" w:eastAsiaTheme="minorEastAsia" w:hAnsi="Cambria Math" w:hint="eastAsia"/>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ad>
              <m:radPr>
                <m:degHide m:val="1"/>
                <m:ctrlPr>
                  <w:rPr>
                    <w:rFonts w:ascii="Cambria Math" w:eastAsiaTheme="minorEastAsia" w:hAnsi="Cambria Math"/>
                    <w:i/>
                    <w:lang w:eastAsia="zh-CN"/>
                  </w:rPr>
                </m:ctrlPr>
              </m:radPr>
              <m:deg/>
              <m:e>
                <m:r>
                  <w:rPr>
                    <w:rFonts w:ascii="Cambria Math" w:eastAsiaTheme="minorEastAsia" w:hAnsi="Cambria Math"/>
                    <w:lang w:eastAsia="zh-CN"/>
                  </w:rPr>
                  <m:t>2</m:t>
                </m:r>
              </m:e>
            </m:rad>
          </m:den>
        </m:f>
        <m:d>
          <m:dPr>
            <m:ctrlPr>
              <w:rPr>
                <w:rFonts w:ascii="Cambria Math" w:eastAsiaTheme="minorEastAsia" w:hAnsi="Cambria Math"/>
                <w:i/>
                <w:lang w:eastAsia="zh-CN"/>
              </w:rPr>
            </m:ctrlPr>
          </m:dPr>
          <m:e>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00</m:t>
                    </m:r>
                  </m:e>
                </m:d>
                <m:r>
                  <w:rPr>
                    <w:rFonts w:ascii="Cambria Math" w:eastAsiaTheme="minorEastAsia" w:hAnsi="Cambria Math" w:hint="eastAsia"/>
                    <w:lang w:eastAsia="zh-CN"/>
                  </w:rPr>
                  <m:t>+</m:t>
                </m:r>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11</m:t>
                        </m:r>
                      </m:e>
                    </m:d>
                  </m:e>
                </m:d>
              </m:e>
            </m:d>
          </m:e>
        </m:d>
      </m:oMath>
      <w:r w:rsidR="00A921C0">
        <w:rPr>
          <w:rFonts w:eastAsiaTheme="minorEastAsia" w:hint="eastAsia"/>
          <w:lang w:eastAsia="zh-CN"/>
        </w:rPr>
        <w:t xml:space="preserve">  </w:t>
      </w:r>
      <w:r w:rsidR="00A921C0">
        <w:rPr>
          <w:rFonts w:eastAsiaTheme="minorEastAsia"/>
          <w:lang w:eastAsia="zh-CN"/>
        </w:rPr>
        <w:t xml:space="preserve">                    </w:t>
      </w:r>
      <w:r w:rsidR="00A921C0">
        <w:rPr>
          <w:rFonts w:eastAsiaTheme="minorEastAsia" w:hint="eastAsia"/>
          <w:lang w:eastAsia="zh-CN"/>
        </w:rPr>
        <w:t>(</w:t>
      </w:r>
      <w:r w:rsidR="00A921C0">
        <w:rPr>
          <w:rFonts w:eastAsiaTheme="minorEastAsia"/>
          <w:lang w:eastAsia="zh-CN"/>
        </w:rPr>
        <w:t>1</w:t>
      </w:r>
      <w:r w:rsidR="00A921C0">
        <w:rPr>
          <w:rFonts w:eastAsiaTheme="minorEastAsia" w:hint="eastAsia"/>
          <w:lang w:eastAsia="zh-CN"/>
        </w:rPr>
        <w:t>-</w:t>
      </w:r>
      <w:r w:rsidR="00A921C0">
        <w:rPr>
          <w:rFonts w:eastAsiaTheme="minorEastAsia"/>
          <w:lang w:eastAsia="zh-CN"/>
        </w:rPr>
        <w:t>1</w:t>
      </w:r>
      <w:r w:rsidR="00A921C0">
        <w:rPr>
          <w:rFonts w:eastAsiaTheme="minorEastAsia" w:hint="eastAsia"/>
          <w:lang w:eastAsia="zh-CN"/>
        </w:rPr>
        <w:t>)</w:t>
      </w:r>
    </w:p>
    <w:p w14:paraId="0B819B63" w14:textId="77777777" w:rsidR="00A921C0" w:rsidRPr="009718B8" w:rsidRDefault="00D73E19" w:rsidP="00A921C0">
      <w:pPr>
        <w:pStyle w:val="a5"/>
        <w:wordWrap w:val="0"/>
        <w:ind w:firstLine="0"/>
        <w:jc w:val="right"/>
        <w:rPr>
          <w:rFonts w:eastAsiaTheme="minorEastAsia"/>
        </w:rPr>
      </w:pPr>
      <m:oMath>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sSub>
                  <m:sSubPr>
                    <m:ctrlPr>
                      <w:rPr>
                        <w:rFonts w:ascii="Cambria Math" w:eastAsiaTheme="minorEastAsia" w:hAnsi="Cambria Math"/>
                        <w:lang w:eastAsia="zh-CN"/>
                      </w:rPr>
                    </m:ctrlPr>
                  </m:sSubPr>
                  <m:e>
                    <m:r>
                      <m:rPr>
                        <m:sty m:val="p"/>
                      </m:rPr>
                      <w:rPr>
                        <w:rFonts w:ascii="Cambria Math" w:hAnsi="Cambria Math"/>
                      </w:rPr>
                      <w:sym w:font="Symbol" w:char="F079"/>
                    </m:r>
                  </m:e>
                  <m:sub>
                    <m:r>
                      <w:rPr>
                        <w:rFonts w:ascii="Cambria Math" w:eastAsiaTheme="minorEastAsia" w:hAnsi="Cambria Math"/>
                        <w:lang w:eastAsia="zh-CN"/>
                      </w:rPr>
                      <m:t>1</m:t>
                    </m:r>
                  </m:sub>
                </m:sSub>
              </m:e>
            </m:d>
          </m:e>
        </m:d>
        <m:r>
          <w:rPr>
            <w:rFonts w:ascii="Cambria Math" w:eastAsiaTheme="minorEastAsia" w:hAnsi="Cambria Math" w:hint="eastAsia"/>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ad>
              <m:radPr>
                <m:degHide m:val="1"/>
                <m:ctrlPr>
                  <w:rPr>
                    <w:rFonts w:ascii="Cambria Math" w:eastAsiaTheme="minorEastAsia" w:hAnsi="Cambria Math"/>
                    <w:i/>
                    <w:lang w:eastAsia="zh-CN"/>
                  </w:rPr>
                </m:ctrlPr>
              </m:radPr>
              <m:deg/>
              <m:e>
                <m:r>
                  <w:rPr>
                    <w:rFonts w:ascii="Cambria Math" w:eastAsiaTheme="minorEastAsia" w:hAnsi="Cambria Math"/>
                    <w:lang w:eastAsia="zh-CN"/>
                  </w:rPr>
                  <m:t>2</m:t>
                </m:r>
              </m:e>
            </m:rad>
          </m:den>
        </m:f>
        <m:d>
          <m:dPr>
            <m:ctrlPr>
              <w:rPr>
                <w:rFonts w:ascii="Cambria Math" w:eastAsiaTheme="minorEastAsia" w:hAnsi="Cambria Math"/>
                <w:i/>
                <w:lang w:eastAsia="zh-CN"/>
              </w:rPr>
            </m:ctrlPr>
          </m:dPr>
          <m:e>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00</m:t>
                    </m:r>
                  </m:e>
                </m:d>
                <m:r>
                  <w:rPr>
                    <w:rFonts w:ascii="MS Gothic" w:eastAsia="MS Gothic" w:hAnsi="MS Gothic" w:cs="MS Gothic" w:hint="eastAsia"/>
                    <w:lang w:eastAsia="zh-CN"/>
                  </w:rPr>
                  <m:t>-</m:t>
                </m:r>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11</m:t>
                        </m:r>
                      </m:e>
                    </m:d>
                  </m:e>
                </m:d>
              </m:e>
            </m:d>
          </m:e>
        </m:d>
      </m:oMath>
      <w:r w:rsidR="00A921C0">
        <w:rPr>
          <w:rFonts w:eastAsiaTheme="minorEastAsia" w:hint="eastAsia"/>
          <w:lang w:eastAsia="zh-CN"/>
        </w:rPr>
        <w:t xml:space="preserve">  </w:t>
      </w:r>
      <w:r w:rsidR="00A921C0">
        <w:rPr>
          <w:rFonts w:eastAsiaTheme="minorEastAsia"/>
          <w:lang w:eastAsia="zh-CN"/>
        </w:rPr>
        <w:t xml:space="preserve">                    </w:t>
      </w:r>
      <w:r w:rsidR="00A921C0">
        <w:rPr>
          <w:rFonts w:eastAsiaTheme="minorEastAsia" w:hint="eastAsia"/>
          <w:lang w:eastAsia="zh-CN"/>
        </w:rPr>
        <w:t>(</w:t>
      </w:r>
      <w:r w:rsidR="00A921C0">
        <w:rPr>
          <w:rFonts w:eastAsiaTheme="minorEastAsia"/>
          <w:lang w:eastAsia="zh-CN"/>
        </w:rPr>
        <w:t>1</w:t>
      </w:r>
      <w:r w:rsidR="00A921C0">
        <w:rPr>
          <w:rFonts w:eastAsiaTheme="minorEastAsia" w:hint="eastAsia"/>
          <w:lang w:eastAsia="zh-CN"/>
        </w:rPr>
        <w:t>-</w:t>
      </w:r>
      <w:r w:rsidR="00A921C0">
        <w:rPr>
          <w:rFonts w:eastAsiaTheme="minorEastAsia"/>
          <w:lang w:eastAsia="zh-CN"/>
        </w:rPr>
        <w:t>2</w:t>
      </w:r>
      <w:r w:rsidR="00A921C0">
        <w:rPr>
          <w:rFonts w:eastAsiaTheme="minorEastAsia" w:hint="eastAsia"/>
          <w:lang w:eastAsia="zh-CN"/>
        </w:rPr>
        <w:t>)</w:t>
      </w:r>
    </w:p>
    <w:p w14:paraId="0632D30D" w14:textId="77777777" w:rsidR="00A921C0" w:rsidRPr="009718B8" w:rsidRDefault="00D73E19" w:rsidP="00A921C0">
      <w:pPr>
        <w:pStyle w:val="a5"/>
        <w:wordWrap w:val="0"/>
        <w:ind w:firstLine="0"/>
        <w:jc w:val="right"/>
        <w:rPr>
          <w:rFonts w:eastAsiaTheme="minorEastAsia"/>
        </w:rPr>
      </w:pPr>
      <m:oMath>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sSub>
                  <m:sSubPr>
                    <m:ctrlPr>
                      <w:rPr>
                        <w:rFonts w:ascii="Cambria Math" w:eastAsiaTheme="minorEastAsia" w:hAnsi="Cambria Math"/>
                        <w:lang w:eastAsia="zh-CN"/>
                      </w:rPr>
                    </m:ctrlPr>
                  </m:sSubPr>
                  <m:e>
                    <m:r>
                      <m:rPr>
                        <m:sty m:val="p"/>
                      </m:rPr>
                      <w:rPr>
                        <w:rFonts w:ascii="Cambria Math" w:hAnsi="Cambria Math"/>
                      </w:rPr>
                      <w:sym w:font="Symbol" w:char="F079"/>
                    </m:r>
                  </m:e>
                  <m:sub>
                    <m:r>
                      <w:rPr>
                        <w:rFonts w:ascii="Cambria Math" w:eastAsiaTheme="minorEastAsia" w:hAnsi="Cambria Math"/>
                        <w:lang w:eastAsia="zh-CN"/>
                      </w:rPr>
                      <m:t>2</m:t>
                    </m:r>
                  </m:sub>
                </m:sSub>
              </m:e>
            </m:d>
          </m:e>
        </m:d>
        <m:r>
          <w:rPr>
            <w:rFonts w:ascii="Cambria Math" w:eastAsiaTheme="minorEastAsia" w:hAnsi="Cambria Math" w:hint="eastAsia"/>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ad>
              <m:radPr>
                <m:degHide m:val="1"/>
                <m:ctrlPr>
                  <w:rPr>
                    <w:rFonts w:ascii="Cambria Math" w:eastAsiaTheme="minorEastAsia" w:hAnsi="Cambria Math"/>
                    <w:i/>
                    <w:lang w:eastAsia="zh-CN"/>
                  </w:rPr>
                </m:ctrlPr>
              </m:radPr>
              <m:deg/>
              <m:e>
                <m:r>
                  <w:rPr>
                    <w:rFonts w:ascii="Cambria Math" w:eastAsiaTheme="minorEastAsia" w:hAnsi="Cambria Math"/>
                    <w:lang w:eastAsia="zh-CN"/>
                  </w:rPr>
                  <m:t>2</m:t>
                </m:r>
              </m:e>
            </m:rad>
          </m:den>
        </m:f>
        <m:d>
          <m:dPr>
            <m:ctrlPr>
              <w:rPr>
                <w:rFonts w:ascii="Cambria Math" w:eastAsiaTheme="minorEastAsia" w:hAnsi="Cambria Math"/>
                <w:i/>
                <w:lang w:eastAsia="zh-CN"/>
              </w:rPr>
            </m:ctrlPr>
          </m:dPr>
          <m:e>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01</m:t>
                    </m:r>
                  </m:e>
                </m:d>
                <m:r>
                  <w:rPr>
                    <w:rFonts w:ascii="Cambria Math" w:eastAsiaTheme="minorEastAsia" w:hAnsi="Cambria Math" w:hint="eastAsia"/>
                    <w:lang w:eastAsia="zh-CN"/>
                  </w:rPr>
                  <m:t>+</m:t>
                </m:r>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10</m:t>
                        </m:r>
                      </m:e>
                    </m:d>
                  </m:e>
                </m:d>
              </m:e>
            </m:d>
          </m:e>
        </m:d>
      </m:oMath>
      <w:r w:rsidR="00A921C0">
        <w:rPr>
          <w:rFonts w:eastAsiaTheme="minorEastAsia" w:hint="eastAsia"/>
          <w:lang w:eastAsia="zh-CN"/>
        </w:rPr>
        <w:t xml:space="preserve">  </w:t>
      </w:r>
      <w:r w:rsidR="00A921C0">
        <w:rPr>
          <w:rFonts w:eastAsiaTheme="minorEastAsia"/>
          <w:lang w:eastAsia="zh-CN"/>
        </w:rPr>
        <w:t xml:space="preserve">                    </w:t>
      </w:r>
      <w:r w:rsidR="00A921C0">
        <w:rPr>
          <w:rFonts w:eastAsiaTheme="minorEastAsia" w:hint="eastAsia"/>
          <w:lang w:eastAsia="zh-CN"/>
        </w:rPr>
        <w:t>(</w:t>
      </w:r>
      <w:r w:rsidR="00A921C0">
        <w:rPr>
          <w:rFonts w:eastAsiaTheme="minorEastAsia"/>
          <w:lang w:eastAsia="zh-CN"/>
        </w:rPr>
        <w:t>1</w:t>
      </w:r>
      <w:r w:rsidR="00A921C0">
        <w:rPr>
          <w:rFonts w:eastAsiaTheme="minorEastAsia" w:hint="eastAsia"/>
          <w:lang w:eastAsia="zh-CN"/>
        </w:rPr>
        <w:t>-</w:t>
      </w:r>
      <w:r w:rsidR="00A921C0">
        <w:rPr>
          <w:rFonts w:eastAsiaTheme="minorEastAsia"/>
          <w:lang w:eastAsia="zh-CN"/>
        </w:rPr>
        <w:t>3</w:t>
      </w:r>
      <w:r w:rsidR="00A921C0">
        <w:rPr>
          <w:rFonts w:eastAsiaTheme="minorEastAsia" w:hint="eastAsia"/>
          <w:lang w:eastAsia="zh-CN"/>
        </w:rPr>
        <w:t>)</w:t>
      </w:r>
    </w:p>
    <w:p w14:paraId="66D74208" w14:textId="77777777" w:rsidR="00A921C0" w:rsidRPr="009718B8" w:rsidRDefault="00D73E19" w:rsidP="00A921C0">
      <w:pPr>
        <w:pStyle w:val="a5"/>
        <w:ind w:firstLine="0"/>
        <w:jc w:val="right"/>
        <w:rPr>
          <w:rFonts w:eastAsiaTheme="minorEastAsia"/>
        </w:rPr>
      </w:pPr>
      <m:oMath>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sSub>
                  <m:sSubPr>
                    <m:ctrlPr>
                      <w:rPr>
                        <w:rFonts w:ascii="Cambria Math" w:eastAsiaTheme="minorEastAsia" w:hAnsi="Cambria Math"/>
                        <w:lang w:eastAsia="zh-CN"/>
                      </w:rPr>
                    </m:ctrlPr>
                  </m:sSubPr>
                  <m:e>
                    <m:r>
                      <m:rPr>
                        <m:sty m:val="p"/>
                      </m:rPr>
                      <w:rPr>
                        <w:rFonts w:ascii="Cambria Math" w:hAnsi="Cambria Math"/>
                      </w:rPr>
                      <w:sym w:font="Symbol" w:char="F079"/>
                    </m:r>
                  </m:e>
                  <m:sub>
                    <m:r>
                      <w:rPr>
                        <w:rFonts w:ascii="Cambria Math" w:eastAsiaTheme="minorEastAsia" w:hAnsi="Cambria Math"/>
                        <w:lang w:eastAsia="zh-CN"/>
                      </w:rPr>
                      <m:t>3</m:t>
                    </m:r>
                  </m:sub>
                </m:sSub>
              </m:e>
            </m:d>
          </m:e>
        </m:d>
        <m:r>
          <w:rPr>
            <w:rFonts w:ascii="Cambria Math" w:eastAsiaTheme="minorEastAsia" w:hAnsi="Cambria Math" w:hint="eastAsia"/>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ad>
              <m:radPr>
                <m:degHide m:val="1"/>
                <m:ctrlPr>
                  <w:rPr>
                    <w:rFonts w:ascii="Cambria Math" w:eastAsiaTheme="minorEastAsia" w:hAnsi="Cambria Math"/>
                    <w:i/>
                    <w:lang w:eastAsia="zh-CN"/>
                  </w:rPr>
                </m:ctrlPr>
              </m:radPr>
              <m:deg/>
              <m:e>
                <m:r>
                  <w:rPr>
                    <w:rFonts w:ascii="Cambria Math" w:eastAsiaTheme="minorEastAsia" w:hAnsi="Cambria Math"/>
                    <w:lang w:eastAsia="zh-CN"/>
                  </w:rPr>
                  <m:t>2</m:t>
                </m:r>
              </m:e>
            </m:rad>
          </m:den>
        </m:f>
        <m:d>
          <m:dPr>
            <m:ctrlPr>
              <w:rPr>
                <w:rFonts w:ascii="Cambria Math" w:eastAsiaTheme="minorEastAsia" w:hAnsi="Cambria Math"/>
                <w:i/>
                <w:lang w:eastAsia="zh-CN"/>
              </w:rPr>
            </m:ctrlPr>
          </m:dPr>
          <m:e>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01</m:t>
                    </m:r>
                  </m:e>
                </m:d>
                <m:r>
                  <w:rPr>
                    <w:rFonts w:ascii="Cambria Math" w:eastAsiaTheme="minorEastAsia" w:hAnsi="Cambria Math"/>
                    <w:lang w:eastAsia="zh-CN"/>
                  </w:rPr>
                  <m:t>-</m:t>
                </m:r>
                <m:d>
                  <m:dPr>
                    <m:begChr m:val="|"/>
                    <m:endChr m:val=""/>
                    <m:ctrlPr>
                      <w:rPr>
                        <w:rFonts w:ascii="Cambria Math" w:eastAsiaTheme="minorEastAsia" w:hAnsi="Cambria Math"/>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10</m:t>
                        </m:r>
                      </m:e>
                    </m:d>
                  </m:e>
                </m:d>
              </m:e>
            </m:d>
          </m:e>
        </m:d>
      </m:oMath>
      <w:r w:rsidR="00A921C0">
        <w:rPr>
          <w:rFonts w:eastAsiaTheme="minorEastAsia" w:hint="eastAsia"/>
          <w:lang w:eastAsia="zh-CN"/>
        </w:rPr>
        <w:t>.</w:t>
      </w:r>
      <w:r w:rsidR="00A921C0">
        <w:rPr>
          <w:rFonts w:eastAsiaTheme="minorEastAsia"/>
          <w:lang w:eastAsia="zh-CN"/>
        </w:rPr>
        <w:t xml:space="preserve">                     </w:t>
      </w:r>
      <w:r w:rsidR="00A921C0">
        <w:rPr>
          <w:rFonts w:eastAsiaTheme="minorEastAsia" w:hint="eastAsia"/>
          <w:lang w:eastAsia="zh-CN"/>
        </w:rPr>
        <w:t>(</w:t>
      </w:r>
      <w:r w:rsidR="00A921C0">
        <w:rPr>
          <w:rFonts w:eastAsiaTheme="minorEastAsia"/>
          <w:lang w:eastAsia="zh-CN"/>
        </w:rPr>
        <w:t>1</w:t>
      </w:r>
      <w:r w:rsidR="00A921C0">
        <w:rPr>
          <w:rFonts w:eastAsiaTheme="minorEastAsia" w:hint="eastAsia"/>
          <w:lang w:eastAsia="zh-CN"/>
        </w:rPr>
        <w:t>-</w:t>
      </w:r>
      <w:r w:rsidR="00A921C0">
        <w:rPr>
          <w:rFonts w:eastAsiaTheme="minorEastAsia"/>
          <w:lang w:eastAsia="zh-CN"/>
        </w:rPr>
        <w:t>4</w:t>
      </w:r>
      <w:r w:rsidR="00A921C0">
        <w:rPr>
          <w:rFonts w:eastAsiaTheme="minorEastAsia" w:hint="eastAsia"/>
          <w:lang w:eastAsia="zh-CN"/>
        </w:rPr>
        <w:t>)</w:t>
      </w:r>
    </w:p>
    <w:p w14:paraId="6B0D2277" w14:textId="296E97B4" w:rsidR="00A921C0" w:rsidRDefault="005E023B" w:rsidP="005E023B">
      <w:pPr>
        <w:pStyle w:val="a5"/>
        <w:ind w:firstLine="0"/>
        <w:jc w:val="left"/>
        <w:rPr>
          <w:rFonts w:eastAsiaTheme="minorEastAsia"/>
          <w:lang w:eastAsia="zh-CN"/>
        </w:rPr>
      </w:pPr>
      <w:r>
        <w:tab/>
      </w:r>
      <w:r w:rsidR="00A921C0">
        <w:t>Secondly, f</w:t>
      </w:r>
      <w:r w:rsidR="00A921C0">
        <w:rPr>
          <w:rFonts w:hint="eastAsia"/>
        </w:rPr>
        <w:t>our basic unitary transformations</w:t>
      </w:r>
      <w:r w:rsidR="00A921C0">
        <w:t xml:space="preserve"> are expressed as</w:t>
      </w:r>
      <w:r w:rsidR="00A921C0">
        <w:rPr>
          <w:rFonts w:hint="eastAsia"/>
        </w:rPr>
        <w:t>:</w:t>
      </w:r>
      <w:r>
        <w:t xml:space="preserve">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e>
            </m:d>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=I</m:t>
        </m:r>
      </m:oMath>
      <w:r w:rsidR="00A921C0">
        <w:rPr>
          <w:rFonts w:eastAsiaTheme="minorEastAsia" w:hint="eastAsia"/>
          <w:lang w:eastAsia="zh-CN"/>
        </w:rPr>
        <w:t xml:space="preserve">  </w:t>
      </w:r>
      <w:r w:rsidR="00A921C0">
        <w:rPr>
          <w:rFonts w:eastAsiaTheme="minorEastAsia"/>
          <w:lang w:eastAsia="zh-CN"/>
        </w:rPr>
        <w:t xml:space="preserve">           (2</w:t>
      </w:r>
      <w:r w:rsidR="00A921C0">
        <w:rPr>
          <w:rFonts w:eastAsiaTheme="minorEastAsia" w:hint="eastAsia"/>
          <w:lang w:eastAsia="zh-CN"/>
        </w:rPr>
        <w:t>-</w:t>
      </w:r>
      <w:r w:rsidR="00A921C0">
        <w:rPr>
          <w:rFonts w:eastAsiaTheme="minorEastAsia"/>
          <w:lang w:eastAsia="zh-CN"/>
        </w:rPr>
        <w:t>1)</w:t>
      </w:r>
    </w:p>
    <w:p w14:paraId="71F02F35" w14:textId="77777777" w:rsidR="00A921C0" w:rsidRDefault="00D73E19" w:rsidP="00A921C0">
      <w:pPr>
        <w:pStyle w:val="a5"/>
        <w:ind w:firstLine="0"/>
        <w:jc w:val="right"/>
        <w:rPr>
          <w:rFonts w:eastAsiaTheme="minorEastAsia"/>
          <w:lang w:eastAsia="zh-CN"/>
        </w:rPr>
      </w:pP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e>
            </m:d>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oMath>
      <w:r w:rsidR="00A921C0">
        <w:rPr>
          <w:rFonts w:eastAsiaTheme="minorEastAsia" w:hint="eastAsia"/>
          <w:lang w:eastAsia="zh-CN"/>
        </w:rPr>
        <w:t xml:space="preserve">  </w:t>
      </w:r>
      <w:r w:rsidR="00A921C0">
        <w:rPr>
          <w:rFonts w:eastAsiaTheme="minorEastAsia"/>
          <w:lang w:eastAsia="zh-CN"/>
        </w:rPr>
        <w:t xml:space="preserve">      (2</w:t>
      </w:r>
      <w:r w:rsidR="00A921C0">
        <w:rPr>
          <w:rFonts w:eastAsiaTheme="minorEastAsia" w:hint="eastAsia"/>
          <w:lang w:eastAsia="zh-CN"/>
        </w:rPr>
        <w:t>-</w:t>
      </w:r>
      <w:r w:rsidR="00A921C0">
        <w:rPr>
          <w:rFonts w:eastAsiaTheme="minorEastAsia"/>
          <w:lang w:eastAsia="zh-CN"/>
        </w:rPr>
        <w:t>2)</w:t>
      </w:r>
    </w:p>
    <w:p w14:paraId="264FE763" w14:textId="77777777" w:rsidR="00A921C0" w:rsidRPr="00FE73C6" w:rsidRDefault="00D73E19" w:rsidP="00A921C0">
      <w:pPr>
        <w:pStyle w:val="a5"/>
        <w:ind w:firstLine="0"/>
        <w:jc w:val="right"/>
        <w:rPr>
          <w:rFonts w:eastAsiaTheme="minorEastAsia"/>
          <w:lang w:eastAsia="zh-CN"/>
        </w:rPr>
      </w:pPr>
      <m:oMath>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r>
                  <w:rPr>
                    <w:rFonts w:ascii="Cambria Math" w:hAnsi="Cambria Math"/>
                  </w:rPr>
                  <m:t>=</m:t>
                </m:r>
              </m:e>
            </m:d>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oMath>
      <w:r w:rsidR="00A921C0">
        <w:rPr>
          <w:rFonts w:eastAsiaTheme="minorEastAsia" w:hint="eastAsia"/>
          <w:lang w:eastAsia="zh-CN"/>
        </w:rPr>
        <w:t xml:space="preserve">  </w:t>
      </w:r>
      <w:r w:rsidR="00A921C0">
        <w:rPr>
          <w:rFonts w:eastAsiaTheme="minorEastAsia"/>
          <w:lang w:eastAsia="zh-CN"/>
        </w:rPr>
        <w:t xml:space="preserve">         (2</w:t>
      </w:r>
      <w:r w:rsidR="00A921C0">
        <w:rPr>
          <w:rFonts w:eastAsiaTheme="minorEastAsia" w:hint="eastAsia"/>
          <w:lang w:eastAsia="zh-CN"/>
        </w:rPr>
        <w:t>-</w:t>
      </w:r>
      <w:r w:rsidR="00A921C0">
        <w:rPr>
          <w:rFonts w:eastAsiaTheme="minorEastAsia"/>
          <w:lang w:eastAsia="zh-CN"/>
        </w:rPr>
        <w:t>3)</w:t>
      </w:r>
    </w:p>
    <w:p w14:paraId="626C806D" w14:textId="77777777" w:rsidR="00A921C0" w:rsidRPr="00FE73C6" w:rsidRDefault="00D73E19" w:rsidP="00A921C0">
      <w:pPr>
        <w:pStyle w:val="a5"/>
        <w:ind w:firstLine="0"/>
        <w:jc w:val="right"/>
        <w:rPr>
          <w:rFonts w:eastAsiaTheme="minorEastAsia"/>
          <w:lang w:eastAsia="zh-CN"/>
        </w:rPr>
      </w:pPr>
      <m:oMath>
        <m:sSub>
          <m:sSubPr>
            <m:ctrlPr>
              <w:rPr>
                <w:rFonts w:ascii="Cambria Math" w:hAnsi="Cambria Math"/>
              </w:rPr>
            </m:ctrlPr>
          </m:sSubPr>
          <m:e>
            <m:r>
              <w:rPr>
                <w:rFonts w:ascii="Cambria Math" w:hAnsi="Cambria Math"/>
              </w:rPr>
              <m:t>U</m:t>
            </m:r>
          </m:e>
          <m:sub>
            <m:r>
              <w:rPr>
                <w:rFonts w:ascii="Cambria Math" w:hAnsi="Cambria Math"/>
              </w:rPr>
              <m:t>4</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r>
                  <w:rPr>
                    <w:rFonts w:ascii="Cambria Math" w:hAnsi="Cambria Math"/>
                  </w:rPr>
                  <m:t>=</m:t>
                </m:r>
              </m:e>
            </m:d>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iσ</m:t>
            </m:r>
          </m:e>
          <m:sub>
            <m:r>
              <w:rPr>
                <w:rFonts w:ascii="Cambria Math" w:hAnsi="Cambria Math"/>
              </w:rPr>
              <m:t>Y</m:t>
            </m:r>
          </m:sub>
        </m:sSub>
      </m:oMath>
      <w:r w:rsidR="00A921C0">
        <w:rPr>
          <w:rFonts w:eastAsiaTheme="minorEastAsia" w:hint="eastAsia"/>
          <w:lang w:eastAsia="zh-CN"/>
        </w:rPr>
        <w:t xml:space="preserve">. </w:t>
      </w:r>
      <w:r w:rsidR="00A921C0">
        <w:rPr>
          <w:rFonts w:eastAsiaTheme="minorEastAsia"/>
          <w:lang w:eastAsia="zh-CN"/>
        </w:rPr>
        <w:t xml:space="preserve">     (2</w:t>
      </w:r>
      <w:r w:rsidR="00A921C0">
        <w:rPr>
          <w:rFonts w:eastAsiaTheme="minorEastAsia" w:hint="eastAsia"/>
          <w:lang w:eastAsia="zh-CN"/>
        </w:rPr>
        <w:t>-</w:t>
      </w:r>
      <w:r w:rsidR="00A921C0">
        <w:rPr>
          <w:rFonts w:eastAsiaTheme="minorEastAsia"/>
          <w:lang w:eastAsia="zh-CN"/>
        </w:rPr>
        <w:t>4)</w:t>
      </w:r>
    </w:p>
    <w:p w14:paraId="7787D007" w14:textId="77777777" w:rsidR="00A921C0" w:rsidRDefault="00A921C0" w:rsidP="00A921C0">
      <w:pPr>
        <w:pStyle w:val="a5"/>
        <w:ind w:firstLineChars="142" w:firstLine="281"/>
      </w:pPr>
      <w:r>
        <w:t xml:space="preserve">Here, four unitary transformation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 xml:space="preserve"> </m:t>
        </m:r>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4</m:t>
            </m:r>
          </m:sub>
        </m:sSub>
      </m:oMath>
      <w:r>
        <w:t xml:space="preserve"> represent classic bits 00, 01, 10 and 11, respectively. It should be also noted that any Bell state can be converted with each other by performing one unitary operation labeled in Eqs (2.1)~</w:t>
      </w:r>
      <w:r>
        <w:rPr>
          <w:rFonts w:eastAsiaTheme="minorEastAsia"/>
          <w:lang w:eastAsia="zh-CN"/>
        </w:rPr>
        <w:t>(2.4)</w:t>
      </w:r>
      <w:r>
        <w:t xml:space="preserve"> on any single qubit, i.e., the unitary operation is performed on the second qubit </w:t>
      </w:r>
      <m:oMath>
        <m:r>
          <m:rPr>
            <m:sty m:val="p"/>
          </m:rPr>
          <w:rPr>
            <w:rFonts w:ascii="Cambria Math" w:hAnsi="Cambria Math"/>
          </w:rPr>
          <m:t>|</m:t>
        </m:r>
        <m:d>
          <m:dPr>
            <m:begChr m:val=""/>
            <m:endChr m:val="⟩"/>
            <m:ctrlPr>
              <w:rPr>
                <w:rFonts w:ascii="Cambria Math" w:hAnsi="Cambria Math"/>
              </w:rPr>
            </m:ctrlPr>
          </m:dPr>
          <m:e>
            <m:r>
              <w:rPr>
                <w:rFonts w:ascii="Cambria Math" w:hAnsi="Cambria Math"/>
                <w:i/>
              </w:rPr>
              <w:sym w:font="Symbol" w:char="F079"/>
            </m:r>
          </m:e>
        </m:d>
      </m:oMath>
      <w:r>
        <w:t>, as shown in the Table 1.</w:t>
      </w:r>
    </w:p>
    <w:p w14:paraId="3044951B" w14:textId="77777777" w:rsidR="00A921C0" w:rsidRPr="005B520E" w:rsidRDefault="00A921C0" w:rsidP="00A921C0">
      <w:pPr>
        <w:pStyle w:val="tablehead"/>
      </w:pPr>
      <w:r>
        <w:t>transforma</w:t>
      </w:r>
      <w:r w:rsidRPr="00661550">
        <w:t>tion relationship between any two Bell State</w:t>
      </w:r>
    </w:p>
    <w:tbl>
      <w:tblPr>
        <w:tblW w:w="4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970"/>
        <w:gridCol w:w="970"/>
        <w:gridCol w:w="970"/>
        <w:gridCol w:w="970"/>
      </w:tblGrid>
      <w:tr w:rsidR="00A921C0" w14:paraId="033E3A0E" w14:textId="77777777" w:rsidTr="00FD4BF4">
        <w:trPr>
          <w:trHeight w:val="401"/>
          <w:jc w:val="center"/>
        </w:trPr>
        <w:tc>
          <w:tcPr>
            <w:tcW w:w="0" w:type="auto"/>
            <w:shd w:val="clear" w:color="auto" w:fill="auto"/>
            <w:vAlign w:val="center"/>
          </w:tcPr>
          <w:p w14:paraId="5218EA53" w14:textId="77777777" w:rsidR="00A921C0" w:rsidRDefault="00A921C0" w:rsidP="00FD4BF4"/>
        </w:tc>
        <w:tc>
          <w:tcPr>
            <w:tcW w:w="0" w:type="auto"/>
            <w:shd w:val="clear" w:color="auto" w:fill="auto"/>
            <w:vAlign w:val="center"/>
          </w:tcPr>
          <w:p w14:paraId="20E250DD" w14:textId="77777777" w:rsidR="00A921C0" w:rsidRPr="00BD6658" w:rsidRDefault="00A921C0" w:rsidP="00FD4BF4">
            <w:r>
              <w:rPr>
                <w:rFonts w:hint="eastAsia"/>
              </w:rPr>
              <w:t>|</w:t>
            </w:r>
            <w:r w:rsidRPr="00DC45C5">
              <w:rPr>
                <w:rFonts w:hint="eastAsia"/>
              </w:rPr>
              <w:sym w:font="Symbol" w:char="F079"/>
            </w:r>
            <w:r w:rsidRPr="00DC45C5">
              <w:rPr>
                <w:vertAlign w:val="subscript"/>
              </w:rPr>
              <w:t>0</w:t>
            </w:r>
            <w:r w:rsidRPr="00DC45C5">
              <w:sym w:font="Symbol" w:char="F0F1"/>
            </w:r>
          </w:p>
        </w:tc>
        <w:tc>
          <w:tcPr>
            <w:tcW w:w="0" w:type="auto"/>
            <w:shd w:val="clear" w:color="auto" w:fill="auto"/>
            <w:vAlign w:val="center"/>
          </w:tcPr>
          <w:p w14:paraId="2544F88B" w14:textId="77777777" w:rsidR="00A921C0" w:rsidRDefault="00A921C0" w:rsidP="00FD4BF4">
            <w:r>
              <w:rPr>
                <w:rFonts w:hint="eastAsia"/>
              </w:rPr>
              <w:t>|</w:t>
            </w:r>
            <w:r w:rsidRPr="00DC45C5">
              <w:rPr>
                <w:rFonts w:hint="eastAsia"/>
              </w:rPr>
              <w:sym w:font="Symbol" w:char="F079"/>
            </w:r>
            <w:r w:rsidRPr="00DC45C5">
              <w:rPr>
                <w:vertAlign w:val="subscript"/>
              </w:rPr>
              <w:t>1</w:t>
            </w:r>
            <w:r w:rsidRPr="00DC45C5">
              <w:sym w:font="Symbol" w:char="F0F1"/>
            </w:r>
          </w:p>
        </w:tc>
        <w:tc>
          <w:tcPr>
            <w:tcW w:w="0" w:type="auto"/>
            <w:shd w:val="clear" w:color="auto" w:fill="auto"/>
            <w:vAlign w:val="center"/>
          </w:tcPr>
          <w:p w14:paraId="61FFA032" w14:textId="77777777" w:rsidR="00A921C0" w:rsidRDefault="00A921C0" w:rsidP="00FD4BF4">
            <w:r>
              <w:rPr>
                <w:rFonts w:hint="eastAsia"/>
              </w:rPr>
              <w:t>|</w:t>
            </w:r>
            <w:r w:rsidRPr="00DC45C5">
              <w:rPr>
                <w:rFonts w:hint="eastAsia"/>
              </w:rPr>
              <w:sym w:font="Symbol" w:char="F079"/>
            </w:r>
            <w:r w:rsidRPr="00DC45C5">
              <w:rPr>
                <w:vertAlign w:val="subscript"/>
              </w:rPr>
              <w:t>2</w:t>
            </w:r>
            <w:r w:rsidRPr="00DC45C5">
              <w:sym w:font="Symbol" w:char="F0F1"/>
            </w:r>
          </w:p>
        </w:tc>
        <w:tc>
          <w:tcPr>
            <w:tcW w:w="0" w:type="auto"/>
            <w:shd w:val="clear" w:color="auto" w:fill="auto"/>
            <w:vAlign w:val="center"/>
          </w:tcPr>
          <w:p w14:paraId="26B184BE" w14:textId="77777777" w:rsidR="00A921C0" w:rsidRDefault="00A921C0" w:rsidP="00FD4BF4">
            <w:r>
              <w:rPr>
                <w:rFonts w:hint="eastAsia"/>
              </w:rPr>
              <w:t>|</w:t>
            </w:r>
            <w:r w:rsidRPr="00DC45C5">
              <w:rPr>
                <w:rFonts w:hint="eastAsia"/>
              </w:rPr>
              <w:sym w:font="Symbol" w:char="F079"/>
            </w:r>
            <w:r w:rsidRPr="00DC45C5">
              <w:rPr>
                <w:vertAlign w:val="subscript"/>
              </w:rPr>
              <w:t>3</w:t>
            </w:r>
            <w:r w:rsidRPr="00DC45C5">
              <w:sym w:font="Symbol" w:char="F0F1"/>
            </w:r>
          </w:p>
        </w:tc>
      </w:tr>
      <w:tr w:rsidR="00A921C0" w14:paraId="47306615" w14:textId="77777777" w:rsidTr="00FD4BF4">
        <w:trPr>
          <w:trHeight w:val="401"/>
          <w:jc w:val="center"/>
        </w:trPr>
        <w:tc>
          <w:tcPr>
            <w:tcW w:w="0" w:type="auto"/>
            <w:shd w:val="clear" w:color="auto" w:fill="auto"/>
            <w:vAlign w:val="center"/>
          </w:tcPr>
          <w:p w14:paraId="0545D413" w14:textId="77777777" w:rsidR="00A921C0" w:rsidRDefault="00A921C0" w:rsidP="00FD4BF4">
            <w:r>
              <w:rPr>
                <w:rFonts w:hint="eastAsia"/>
              </w:rPr>
              <w:t>|</w:t>
            </w:r>
            <w:r w:rsidRPr="00DC45C5">
              <w:rPr>
                <w:rFonts w:hint="eastAsia"/>
              </w:rPr>
              <w:sym w:font="Symbol" w:char="F079"/>
            </w:r>
            <w:r w:rsidRPr="00DC45C5">
              <w:rPr>
                <w:vertAlign w:val="subscript"/>
              </w:rPr>
              <w:t>0</w:t>
            </w:r>
            <w:r w:rsidRPr="00DC45C5">
              <w:sym w:font="Symbol" w:char="F0F1"/>
            </w:r>
          </w:p>
        </w:tc>
        <w:tc>
          <w:tcPr>
            <w:tcW w:w="0" w:type="auto"/>
            <w:shd w:val="clear" w:color="auto" w:fill="auto"/>
            <w:vAlign w:val="center"/>
          </w:tcPr>
          <w:p w14:paraId="62E59E17"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1</m:t>
                    </m:r>
                  </m:sub>
                </m:sSub>
              </m:oMath>
            </m:oMathPara>
          </w:p>
        </w:tc>
        <w:tc>
          <w:tcPr>
            <w:tcW w:w="0" w:type="auto"/>
            <w:shd w:val="clear" w:color="auto" w:fill="auto"/>
            <w:vAlign w:val="center"/>
          </w:tcPr>
          <w:p w14:paraId="1DEECA3D"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2</m:t>
                    </m:r>
                  </m:sub>
                </m:sSub>
              </m:oMath>
            </m:oMathPara>
          </w:p>
        </w:tc>
        <w:tc>
          <w:tcPr>
            <w:tcW w:w="0" w:type="auto"/>
            <w:shd w:val="clear" w:color="auto" w:fill="auto"/>
            <w:vAlign w:val="center"/>
          </w:tcPr>
          <w:p w14:paraId="6CD1544F"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3</m:t>
                    </m:r>
                  </m:sub>
                </m:sSub>
              </m:oMath>
            </m:oMathPara>
          </w:p>
        </w:tc>
        <w:tc>
          <w:tcPr>
            <w:tcW w:w="0" w:type="auto"/>
            <w:shd w:val="clear" w:color="auto" w:fill="auto"/>
            <w:vAlign w:val="center"/>
          </w:tcPr>
          <w:p w14:paraId="359C45D9"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4</m:t>
                    </m:r>
                  </m:sub>
                </m:sSub>
              </m:oMath>
            </m:oMathPara>
          </w:p>
        </w:tc>
      </w:tr>
      <w:tr w:rsidR="00A921C0" w14:paraId="04459C47" w14:textId="77777777" w:rsidTr="00FD4BF4">
        <w:trPr>
          <w:trHeight w:val="401"/>
          <w:jc w:val="center"/>
        </w:trPr>
        <w:tc>
          <w:tcPr>
            <w:tcW w:w="0" w:type="auto"/>
            <w:shd w:val="clear" w:color="auto" w:fill="auto"/>
            <w:vAlign w:val="center"/>
          </w:tcPr>
          <w:p w14:paraId="26C8FBB6" w14:textId="77777777" w:rsidR="00A921C0" w:rsidRDefault="00A921C0" w:rsidP="00FD4BF4">
            <w:r>
              <w:rPr>
                <w:rFonts w:hint="eastAsia"/>
              </w:rPr>
              <w:t>|</w:t>
            </w:r>
            <w:r w:rsidRPr="00DC45C5">
              <w:rPr>
                <w:rFonts w:hint="eastAsia"/>
              </w:rPr>
              <w:sym w:font="Symbol" w:char="F079"/>
            </w:r>
            <w:r w:rsidRPr="00DC45C5">
              <w:rPr>
                <w:vertAlign w:val="subscript"/>
              </w:rPr>
              <w:t>1</w:t>
            </w:r>
            <w:r w:rsidRPr="00DC45C5">
              <w:sym w:font="Symbol" w:char="F0F1"/>
            </w:r>
          </w:p>
        </w:tc>
        <w:tc>
          <w:tcPr>
            <w:tcW w:w="0" w:type="auto"/>
            <w:shd w:val="clear" w:color="auto" w:fill="auto"/>
            <w:vAlign w:val="center"/>
          </w:tcPr>
          <w:p w14:paraId="076D44EB"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2</m:t>
                    </m:r>
                  </m:sub>
                </m:sSub>
              </m:oMath>
            </m:oMathPara>
          </w:p>
        </w:tc>
        <w:tc>
          <w:tcPr>
            <w:tcW w:w="0" w:type="auto"/>
            <w:shd w:val="clear" w:color="auto" w:fill="auto"/>
            <w:vAlign w:val="center"/>
          </w:tcPr>
          <w:p w14:paraId="05F9B002"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1</m:t>
                    </m:r>
                  </m:sub>
                </m:sSub>
              </m:oMath>
            </m:oMathPara>
          </w:p>
        </w:tc>
        <w:tc>
          <w:tcPr>
            <w:tcW w:w="0" w:type="auto"/>
            <w:shd w:val="clear" w:color="auto" w:fill="auto"/>
            <w:vAlign w:val="center"/>
          </w:tcPr>
          <w:p w14:paraId="56E1FEE3"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4</m:t>
                    </m:r>
                  </m:sub>
                </m:sSub>
              </m:oMath>
            </m:oMathPara>
          </w:p>
        </w:tc>
        <w:tc>
          <w:tcPr>
            <w:tcW w:w="0" w:type="auto"/>
            <w:shd w:val="clear" w:color="auto" w:fill="auto"/>
            <w:vAlign w:val="center"/>
          </w:tcPr>
          <w:p w14:paraId="36FC3337"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3</m:t>
                    </m:r>
                  </m:sub>
                </m:sSub>
              </m:oMath>
            </m:oMathPara>
          </w:p>
        </w:tc>
      </w:tr>
      <w:tr w:rsidR="00A921C0" w14:paraId="2D4EF5B5" w14:textId="77777777" w:rsidTr="00FD4BF4">
        <w:trPr>
          <w:trHeight w:val="401"/>
          <w:jc w:val="center"/>
        </w:trPr>
        <w:tc>
          <w:tcPr>
            <w:tcW w:w="0" w:type="auto"/>
            <w:shd w:val="clear" w:color="auto" w:fill="auto"/>
            <w:vAlign w:val="center"/>
          </w:tcPr>
          <w:p w14:paraId="7D88F45B" w14:textId="77777777" w:rsidR="00A921C0" w:rsidRDefault="00A921C0" w:rsidP="00FD4BF4">
            <w:r>
              <w:rPr>
                <w:rFonts w:hint="eastAsia"/>
              </w:rPr>
              <w:t>|</w:t>
            </w:r>
            <w:r w:rsidRPr="00DC45C5">
              <w:rPr>
                <w:rFonts w:hint="eastAsia"/>
              </w:rPr>
              <w:sym w:font="Symbol" w:char="F079"/>
            </w:r>
            <w:r w:rsidRPr="00DC45C5">
              <w:rPr>
                <w:vertAlign w:val="subscript"/>
              </w:rPr>
              <w:t>2</w:t>
            </w:r>
            <w:r w:rsidRPr="00DC45C5">
              <w:sym w:font="Symbol" w:char="F0F1"/>
            </w:r>
          </w:p>
        </w:tc>
        <w:tc>
          <w:tcPr>
            <w:tcW w:w="0" w:type="auto"/>
            <w:shd w:val="clear" w:color="auto" w:fill="auto"/>
            <w:vAlign w:val="center"/>
          </w:tcPr>
          <w:p w14:paraId="0A13397A"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3</m:t>
                    </m:r>
                  </m:sub>
                </m:sSub>
              </m:oMath>
            </m:oMathPara>
          </w:p>
        </w:tc>
        <w:tc>
          <w:tcPr>
            <w:tcW w:w="0" w:type="auto"/>
            <w:shd w:val="clear" w:color="auto" w:fill="auto"/>
            <w:vAlign w:val="center"/>
          </w:tcPr>
          <w:p w14:paraId="1E90BEE3"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4</m:t>
                    </m:r>
                  </m:sub>
                </m:sSub>
              </m:oMath>
            </m:oMathPara>
          </w:p>
        </w:tc>
        <w:tc>
          <w:tcPr>
            <w:tcW w:w="0" w:type="auto"/>
            <w:shd w:val="clear" w:color="auto" w:fill="auto"/>
            <w:vAlign w:val="center"/>
          </w:tcPr>
          <w:p w14:paraId="31F7BB78"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1</m:t>
                    </m:r>
                  </m:sub>
                </m:sSub>
              </m:oMath>
            </m:oMathPara>
          </w:p>
        </w:tc>
        <w:tc>
          <w:tcPr>
            <w:tcW w:w="0" w:type="auto"/>
            <w:shd w:val="clear" w:color="auto" w:fill="auto"/>
            <w:vAlign w:val="center"/>
          </w:tcPr>
          <w:p w14:paraId="07DFBC7E"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2</m:t>
                    </m:r>
                  </m:sub>
                </m:sSub>
              </m:oMath>
            </m:oMathPara>
          </w:p>
        </w:tc>
      </w:tr>
      <w:tr w:rsidR="00A921C0" w14:paraId="76EBF1A9" w14:textId="77777777" w:rsidTr="00FD4BF4">
        <w:trPr>
          <w:trHeight w:val="401"/>
          <w:jc w:val="center"/>
        </w:trPr>
        <w:tc>
          <w:tcPr>
            <w:tcW w:w="0" w:type="auto"/>
            <w:shd w:val="clear" w:color="auto" w:fill="auto"/>
            <w:vAlign w:val="center"/>
          </w:tcPr>
          <w:p w14:paraId="4934E29E" w14:textId="77777777" w:rsidR="00A921C0" w:rsidRDefault="00A921C0" w:rsidP="00FD4BF4">
            <w:r>
              <w:rPr>
                <w:rFonts w:hint="eastAsia"/>
              </w:rPr>
              <w:t>|</w:t>
            </w:r>
            <w:r w:rsidRPr="00DC45C5">
              <w:rPr>
                <w:rFonts w:hint="eastAsia"/>
              </w:rPr>
              <w:sym w:font="Symbol" w:char="F079"/>
            </w:r>
            <w:r w:rsidRPr="00DC45C5">
              <w:rPr>
                <w:vertAlign w:val="subscript"/>
              </w:rPr>
              <w:t>3</w:t>
            </w:r>
            <w:r w:rsidRPr="00DC45C5">
              <w:sym w:font="Symbol" w:char="F0F1"/>
            </w:r>
          </w:p>
        </w:tc>
        <w:tc>
          <w:tcPr>
            <w:tcW w:w="0" w:type="auto"/>
            <w:shd w:val="clear" w:color="auto" w:fill="auto"/>
            <w:vAlign w:val="center"/>
          </w:tcPr>
          <w:p w14:paraId="0CE69447"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4</m:t>
                    </m:r>
                  </m:sub>
                </m:sSub>
              </m:oMath>
            </m:oMathPara>
          </w:p>
        </w:tc>
        <w:tc>
          <w:tcPr>
            <w:tcW w:w="0" w:type="auto"/>
            <w:shd w:val="clear" w:color="auto" w:fill="auto"/>
            <w:vAlign w:val="center"/>
          </w:tcPr>
          <w:p w14:paraId="04D32936"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3</m:t>
                    </m:r>
                  </m:sub>
                </m:sSub>
              </m:oMath>
            </m:oMathPara>
          </w:p>
        </w:tc>
        <w:tc>
          <w:tcPr>
            <w:tcW w:w="0" w:type="auto"/>
            <w:shd w:val="clear" w:color="auto" w:fill="auto"/>
            <w:vAlign w:val="center"/>
          </w:tcPr>
          <w:p w14:paraId="33E09FAF"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2</m:t>
                    </m:r>
                  </m:sub>
                </m:sSub>
              </m:oMath>
            </m:oMathPara>
          </w:p>
        </w:tc>
        <w:tc>
          <w:tcPr>
            <w:tcW w:w="0" w:type="auto"/>
            <w:shd w:val="clear" w:color="auto" w:fill="auto"/>
            <w:vAlign w:val="center"/>
          </w:tcPr>
          <w:p w14:paraId="4B5AD6B6" w14:textId="77777777" w:rsidR="00A921C0" w:rsidRDefault="00D73E19" w:rsidP="00FD4BF4">
            <m:oMathPara>
              <m:oMath>
                <m:sSub>
                  <m:sSubPr>
                    <m:ctrlPr>
                      <w:rPr>
                        <w:rFonts w:ascii="Cambria Math" w:hAnsi="Cambria Math"/>
                      </w:rPr>
                    </m:ctrlPr>
                  </m:sSubPr>
                  <m:e>
                    <m:r>
                      <w:rPr>
                        <w:rFonts w:ascii="Cambria Math" w:hAnsi="Cambria Math"/>
                      </w:rPr>
                      <m:t>U</m:t>
                    </m:r>
                  </m:e>
                  <m:sub>
                    <m:r>
                      <w:rPr>
                        <w:rFonts w:ascii="Cambria Math" w:hAnsi="Cambria Math"/>
                      </w:rPr>
                      <m:t>1</m:t>
                    </m:r>
                  </m:sub>
                </m:sSub>
              </m:oMath>
            </m:oMathPara>
          </w:p>
        </w:tc>
      </w:tr>
    </w:tbl>
    <w:p w14:paraId="54A2CFAA" w14:textId="77777777" w:rsidR="00A921C0" w:rsidRDefault="00A921C0" w:rsidP="00A921C0">
      <w:pPr>
        <w:pStyle w:val="a5"/>
        <w:ind w:firstLine="0"/>
      </w:pPr>
    </w:p>
    <w:p w14:paraId="05057C8F" w14:textId="77777777" w:rsidR="00A921C0" w:rsidRDefault="00A921C0" w:rsidP="00A921C0">
      <w:pPr>
        <w:pStyle w:val="a5"/>
      </w:pPr>
      <w:r>
        <w:t>Thirdly, there are s</w:t>
      </w:r>
      <w:r w:rsidRPr="007B6742">
        <w:t xml:space="preserve">ixteen four-qubit </w:t>
      </w:r>
      <w:r>
        <w:t>c</w:t>
      </w:r>
      <w:r w:rsidRPr="007B6742">
        <w:t xml:space="preserve">luster states </w:t>
      </w:r>
      <w:r>
        <w:t xml:space="preserve">composed of </w:t>
      </w:r>
      <w:r>
        <w:rPr>
          <w:lang w:eastAsia="zh-CN"/>
        </w:rPr>
        <w:t xml:space="preserve">a set of orthogonal bases </w:t>
      </w:r>
      <w:r>
        <w:t>given by</w:t>
      </w:r>
    </w:p>
    <w:p w14:paraId="3E883E95" w14:textId="77777777" w:rsidR="00A921C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1</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3-1</w:t>
      </w:r>
      <w:r>
        <w:rPr>
          <w:rFonts w:eastAsiaTheme="minorEastAsia" w:hint="eastAsia"/>
          <w:lang w:eastAsia="zh-CN"/>
        </w:rPr>
        <w:t>)</w:t>
      </w:r>
    </w:p>
    <w:p w14:paraId="0BD5C2A8" w14:textId="77777777" w:rsidR="00A921C0" w:rsidRPr="00824B1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2</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3-2</w:t>
      </w:r>
      <w:r>
        <w:rPr>
          <w:rFonts w:eastAsiaTheme="minorEastAsia" w:hint="eastAsia"/>
          <w:lang w:eastAsia="zh-CN"/>
        </w:rPr>
        <w:t>)</w:t>
      </w:r>
    </w:p>
    <w:p w14:paraId="2299696B" w14:textId="77777777" w:rsidR="00A921C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3</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3-3</w:t>
      </w:r>
      <w:r>
        <w:rPr>
          <w:rFonts w:eastAsiaTheme="minorEastAsia" w:hint="eastAsia"/>
          <w:lang w:eastAsia="zh-CN"/>
        </w:rPr>
        <w:t>)</w:t>
      </w:r>
    </w:p>
    <w:p w14:paraId="726E0529" w14:textId="77777777" w:rsidR="00A921C0" w:rsidRPr="00824B1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4</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3-4</w:t>
      </w:r>
      <w:r>
        <w:rPr>
          <w:rFonts w:eastAsiaTheme="minorEastAsia" w:hint="eastAsia"/>
          <w:lang w:eastAsia="zh-CN"/>
        </w:rPr>
        <w:t>)</w:t>
      </w:r>
    </w:p>
    <w:p w14:paraId="01C8E731" w14:textId="77777777" w:rsidR="00A921C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5</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3-5</w:t>
      </w:r>
      <w:r>
        <w:rPr>
          <w:rFonts w:eastAsiaTheme="minorEastAsia" w:hint="eastAsia"/>
          <w:lang w:eastAsia="zh-CN"/>
        </w:rPr>
        <w:t>)</w:t>
      </w:r>
    </w:p>
    <w:p w14:paraId="1359E87E" w14:textId="77777777" w:rsidR="00A921C0" w:rsidRPr="00824B1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6</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3-6</w:t>
      </w:r>
      <w:r>
        <w:rPr>
          <w:rFonts w:eastAsiaTheme="minorEastAsia" w:hint="eastAsia"/>
          <w:lang w:eastAsia="zh-CN"/>
        </w:rPr>
        <w:t>)</w:t>
      </w:r>
    </w:p>
    <w:p w14:paraId="7B38EB43" w14:textId="77777777" w:rsidR="00A921C0" w:rsidRDefault="00A921C0" w:rsidP="00A921C0">
      <w:pPr>
        <w:pStyle w:val="a5"/>
        <w:wordWrap w:val="0"/>
        <w:ind w:firstLineChars="100" w:firstLine="198"/>
        <w:jc w:val="right"/>
        <w:rPr>
          <w:rFonts w:eastAsiaTheme="minorEastAsia"/>
          <w:lang w:eastAsia="zh-CN"/>
        </w:rPr>
      </w:pPr>
      <w:r>
        <w:lastRenderedPageBreak/>
        <w:t>|C</w:t>
      </w:r>
      <w:r>
        <w:sym w:font="Symbol" w:char="F0F1"/>
      </w:r>
      <w:r>
        <w:rPr>
          <w:vertAlign w:val="subscript"/>
        </w:rPr>
        <w:t>7</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3-7</w:t>
      </w:r>
      <w:r>
        <w:rPr>
          <w:rFonts w:eastAsiaTheme="minorEastAsia" w:hint="eastAsia"/>
          <w:lang w:eastAsia="zh-CN"/>
        </w:rPr>
        <w:t>)</w:t>
      </w:r>
    </w:p>
    <w:p w14:paraId="51A650BD" w14:textId="77777777" w:rsidR="00A921C0" w:rsidRPr="00824B1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8</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3-8</w:t>
      </w:r>
      <w:r>
        <w:rPr>
          <w:rFonts w:eastAsiaTheme="minorEastAsia" w:hint="eastAsia"/>
          <w:lang w:eastAsia="zh-CN"/>
        </w:rPr>
        <w:t>)</w:t>
      </w:r>
    </w:p>
    <w:p w14:paraId="747455F9" w14:textId="77777777" w:rsidR="00A921C0" w:rsidRPr="00824B10" w:rsidRDefault="00A921C0" w:rsidP="00A921C0">
      <w:pPr>
        <w:pStyle w:val="a5"/>
        <w:wordWrap w:val="0"/>
        <w:ind w:firstLineChars="100" w:firstLine="198"/>
        <w:jc w:val="right"/>
        <w:rPr>
          <w:rFonts w:eastAsiaTheme="minorEastAsia"/>
          <w:lang w:eastAsia="zh-CN"/>
        </w:rPr>
      </w:pPr>
      <w:r>
        <w:t>|C</w:t>
      </w:r>
      <w:r>
        <w:sym w:font="Symbol" w:char="F0F1"/>
      </w:r>
      <w:r>
        <w:rPr>
          <w:vertAlign w:val="subscript"/>
        </w:rPr>
        <w:t>9</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3-9</w:t>
      </w:r>
      <w:r>
        <w:rPr>
          <w:rFonts w:eastAsiaTheme="minorEastAsia" w:hint="eastAsia"/>
          <w:lang w:eastAsia="zh-CN"/>
        </w:rPr>
        <w:t>)</w:t>
      </w:r>
    </w:p>
    <w:p w14:paraId="2E132034" w14:textId="77777777" w:rsidR="00A921C0" w:rsidRPr="00824B10" w:rsidRDefault="00A921C0" w:rsidP="00A921C0">
      <w:pPr>
        <w:pStyle w:val="a5"/>
        <w:ind w:firstLineChars="100" w:firstLine="198"/>
        <w:jc w:val="right"/>
        <w:rPr>
          <w:rFonts w:eastAsiaTheme="minorEastAsia"/>
          <w:lang w:eastAsia="zh-CN"/>
        </w:rPr>
      </w:pPr>
      <w:r>
        <w:t>|C</w:t>
      </w:r>
      <w:r>
        <w:sym w:font="Symbol" w:char="F0F1"/>
      </w:r>
      <w:r>
        <w:rPr>
          <w:vertAlign w:val="subscript"/>
        </w:rPr>
        <w:t>10</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3-10</w:t>
      </w:r>
      <w:r>
        <w:rPr>
          <w:rFonts w:eastAsiaTheme="minorEastAsia" w:hint="eastAsia"/>
          <w:lang w:eastAsia="zh-CN"/>
        </w:rPr>
        <w:t>)</w:t>
      </w:r>
    </w:p>
    <w:p w14:paraId="2EC7305A" w14:textId="77777777" w:rsidR="00A921C0" w:rsidRPr="00824B10" w:rsidRDefault="00A921C0" w:rsidP="00A921C0">
      <w:pPr>
        <w:pStyle w:val="a5"/>
        <w:ind w:firstLineChars="100" w:firstLine="198"/>
        <w:jc w:val="right"/>
        <w:rPr>
          <w:rFonts w:eastAsiaTheme="minorEastAsia"/>
          <w:lang w:eastAsia="zh-CN"/>
        </w:rPr>
      </w:pPr>
      <w:r>
        <w:t>|C</w:t>
      </w:r>
      <w:r>
        <w:sym w:font="Symbol" w:char="F0F1"/>
      </w:r>
      <w:r>
        <w:rPr>
          <w:vertAlign w:val="subscript"/>
        </w:rPr>
        <w:t>11</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3-11</w:t>
      </w:r>
      <w:r>
        <w:rPr>
          <w:rFonts w:eastAsiaTheme="minorEastAsia" w:hint="eastAsia"/>
          <w:lang w:eastAsia="zh-CN"/>
        </w:rPr>
        <w:t>)</w:t>
      </w:r>
    </w:p>
    <w:p w14:paraId="2A96AEC9" w14:textId="77777777" w:rsidR="00A921C0" w:rsidRPr="00824B10" w:rsidRDefault="00A921C0" w:rsidP="00A921C0">
      <w:pPr>
        <w:pStyle w:val="a5"/>
        <w:ind w:firstLineChars="100" w:firstLine="198"/>
        <w:jc w:val="right"/>
        <w:rPr>
          <w:rFonts w:eastAsiaTheme="minorEastAsia"/>
          <w:lang w:eastAsia="zh-CN"/>
        </w:rPr>
      </w:pPr>
      <w:r>
        <w:t>|C</w:t>
      </w:r>
      <w:r>
        <w:sym w:font="Symbol" w:char="F0F1"/>
      </w:r>
      <w:r>
        <w:rPr>
          <w:vertAlign w:val="subscript"/>
        </w:rPr>
        <w:t>12</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1011</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 xml:space="preserve"> (</w:t>
      </w:r>
      <w:r>
        <w:rPr>
          <w:rFonts w:eastAsiaTheme="minorEastAsia"/>
          <w:lang w:eastAsia="zh-CN"/>
        </w:rPr>
        <w:t>3-12</w:t>
      </w:r>
      <w:r>
        <w:rPr>
          <w:rFonts w:eastAsiaTheme="minorEastAsia" w:hint="eastAsia"/>
          <w:lang w:eastAsia="zh-CN"/>
        </w:rPr>
        <w:t>)</w:t>
      </w:r>
    </w:p>
    <w:p w14:paraId="71BC106F" w14:textId="77777777" w:rsidR="00A921C0" w:rsidRPr="00824B10" w:rsidRDefault="00A921C0" w:rsidP="00A921C0">
      <w:pPr>
        <w:pStyle w:val="a5"/>
        <w:ind w:firstLineChars="100" w:firstLine="198"/>
        <w:jc w:val="right"/>
        <w:rPr>
          <w:rFonts w:eastAsiaTheme="minorEastAsia"/>
          <w:lang w:eastAsia="zh-CN"/>
        </w:rPr>
      </w:pPr>
      <w:r>
        <w:t>|C</w:t>
      </w:r>
      <w:r>
        <w:sym w:font="Symbol" w:char="F0F1"/>
      </w:r>
      <w:r>
        <w:rPr>
          <w:vertAlign w:val="subscript"/>
        </w:rPr>
        <w:t>13</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3-13</w:t>
      </w:r>
      <w:r>
        <w:rPr>
          <w:rFonts w:eastAsiaTheme="minorEastAsia" w:hint="eastAsia"/>
          <w:lang w:eastAsia="zh-CN"/>
        </w:rPr>
        <w:t>)</w:t>
      </w:r>
    </w:p>
    <w:p w14:paraId="56CF7419" w14:textId="77777777" w:rsidR="00A921C0" w:rsidRPr="00824B10" w:rsidRDefault="00A921C0" w:rsidP="00A921C0">
      <w:pPr>
        <w:pStyle w:val="a5"/>
        <w:ind w:firstLineChars="100" w:firstLine="198"/>
        <w:jc w:val="right"/>
        <w:rPr>
          <w:rFonts w:eastAsiaTheme="minorEastAsia"/>
          <w:lang w:eastAsia="zh-CN"/>
        </w:rPr>
      </w:pPr>
      <w:r>
        <w:t>|C</w:t>
      </w:r>
      <w:r>
        <w:sym w:font="Symbol" w:char="F0F1"/>
      </w:r>
      <w:r>
        <w:rPr>
          <w:vertAlign w:val="subscript"/>
        </w:rPr>
        <w:t>14</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3-14</w:t>
      </w:r>
      <w:r>
        <w:rPr>
          <w:rFonts w:eastAsiaTheme="minorEastAsia" w:hint="eastAsia"/>
          <w:lang w:eastAsia="zh-CN"/>
        </w:rPr>
        <w:t>)</w:t>
      </w:r>
    </w:p>
    <w:p w14:paraId="6FA5D3FF" w14:textId="77777777" w:rsidR="00A921C0" w:rsidRPr="00824B10" w:rsidRDefault="00A921C0" w:rsidP="00A921C0">
      <w:pPr>
        <w:pStyle w:val="a5"/>
        <w:ind w:firstLineChars="100" w:firstLine="198"/>
        <w:jc w:val="right"/>
        <w:rPr>
          <w:rFonts w:eastAsiaTheme="minorEastAsia"/>
          <w:lang w:eastAsia="zh-CN"/>
        </w:rPr>
      </w:pPr>
      <w:r>
        <w:t>|C</w:t>
      </w:r>
      <w:r>
        <w:sym w:font="Symbol" w:char="F0F1"/>
      </w:r>
      <w:r>
        <w:rPr>
          <w:vertAlign w:val="subscript"/>
        </w:rPr>
        <w:t>15</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3-15</w:t>
      </w:r>
      <w:r>
        <w:rPr>
          <w:rFonts w:eastAsiaTheme="minorEastAsia" w:hint="eastAsia"/>
          <w:lang w:eastAsia="zh-CN"/>
        </w:rPr>
        <w:t>)</w:t>
      </w:r>
    </w:p>
    <w:p w14:paraId="47C2D393" w14:textId="77777777" w:rsidR="00A921C0" w:rsidRPr="00D72391" w:rsidRDefault="00A921C0" w:rsidP="00A921C0">
      <w:pPr>
        <w:pStyle w:val="a5"/>
        <w:ind w:firstLineChars="100" w:firstLine="198"/>
        <w:jc w:val="right"/>
        <w:rPr>
          <w:rFonts w:eastAsiaTheme="minorEastAsia"/>
          <w:lang w:eastAsia="zh-CN"/>
        </w:rPr>
      </w:pPr>
      <w:r>
        <w:t>|C</w:t>
      </w:r>
      <w:r>
        <w:sym w:font="Symbol" w:char="F0F1"/>
      </w:r>
      <w:r>
        <w:rPr>
          <w:vertAlign w:val="subscript"/>
        </w:rPr>
        <w:t>16</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0101</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0110</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1001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1010</m:t>
            </m:r>
          </m:e>
        </m:d>
        <m:r>
          <m:rPr>
            <m:sty m:val="p"/>
          </m:rPr>
          <w:rPr>
            <w:rFonts w:ascii="Cambria Math" w:hAnsi="Cambria Math"/>
          </w:rPr>
          <m:t>)</m:t>
        </m:r>
      </m:oMath>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w:t>
      </w:r>
      <w:r>
        <w:rPr>
          <w:rFonts w:eastAsiaTheme="minorEastAsia"/>
          <w:lang w:eastAsia="zh-CN"/>
        </w:rPr>
        <w:t>3-16</w:t>
      </w:r>
      <w:r>
        <w:rPr>
          <w:rFonts w:eastAsiaTheme="minorEastAsia" w:hint="eastAsia"/>
          <w:lang w:eastAsia="zh-CN"/>
        </w:rPr>
        <w:t>)</w:t>
      </w:r>
    </w:p>
    <w:p w14:paraId="183B84A6" w14:textId="77777777" w:rsidR="00A921C0" w:rsidRDefault="00A921C0" w:rsidP="00A921C0">
      <w:pPr>
        <w:pStyle w:val="a5"/>
      </w:pPr>
      <w:r>
        <w:t>Explicitly, we note that a four-qubit</w:t>
      </w:r>
      <w:r>
        <w:rPr>
          <w:rFonts w:hint="eastAsia"/>
        </w:rPr>
        <w:t xml:space="preserve"> </w:t>
      </w:r>
      <w:r>
        <w:t xml:space="preserve">cluster state can be converted into another cluster state if one of the unitary operations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(i=0,1,2…15)</m:t>
        </m:r>
      </m:oMath>
      <w:r>
        <w:rPr>
          <w:rFonts w:hint="eastAsia"/>
          <w:lang w:eastAsia="zh-CN"/>
        </w:rPr>
        <w:t xml:space="preserve"> i</w:t>
      </w:r>
      <w:r>
        <w:t>s applied to qubits 1, 2 and 4 of a four-qubit cluster state. In detail, the sixteen unitary operation are</w:t>
      </w:r>
    </w:p>
    <w:p w14:paraId="3E5C8A67"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0</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w:t>
      </w:r>
      <w:r w:rsidR="00A921C0">
        <w:rPr>
          <w:rFonts w:hint="eastAsia"/>
          <w:spacing w:val="-1"/>
          <w:lang w:eastAsia="zh-CN"/>
        </w:rPr>
        <w:t>)</w:t>
      </w:r>
    </w:p>
    <w:p w14:paraId="7F3670CC"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2</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4-2</w:t>
      </w:r>
      <w:r w:rsidR="00A921C0">
        <w:rPr>
          <w:rFonts w:hint="eastAsia"/>
          <w:spacing w:val="-1"/>
          <w:lang w:eastAsia="zh-CN"/>
        </w:rPr>
        <w:t>)</w:t>
      </w:r>
    </w:p>
    <w:p w14:paraId="66924B14"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2</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4-3</w:t>
      </w:r>
      <w:r w:rsidR="00A921C0">
        <w:rPr>
          <w:rFonts w:hint="eastAsia"/>
          <w:spacing w:val="-1"/>
          <w:lang w:eastAsia="zh-CN"/>
        </w:rPr>
        <w:t>)</w:t>
      </w:r>
    </w:p>
    <w:p w14:paraId="1557199B"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3</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2</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4-4</w:t>
      </w:r>
      <w:r w:rsidR="00A921C0">
        <w:rPr>
          <w:rFonts w:hint="eastAsia"/>
          <w:spacing w:val="-1"/>
          <w:lang w:eastAsia="zh-CN"/>
        </w:rPr>
        <w:t>)</w:t>
      </w:r>
    </w:p>
    <w:p w14:paraId="497E12E5"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4</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4-5</w:t>
      </w:r>
      <w:r w:rsidR="00A921C0">
        <w:rPr>
          <w:rFonts w:hint="eastAsia"/>
          <w:spacing w:val="-1"/>
          <w:lang w:eastAsia="zh-CN"/>
        </w:rPr>
        <w:t>)</w:t>
      </w:r>
    </w:p>
    <w:p w14:paraId="04A7AEE4"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5</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4</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4-6</w:t>
      </w:r>
      <w:r w:rsidR="00A921C0">
        <w:rPr>
          <w:rFonts w:hint="eastAsia"/>
          <w:spacing w:val="-1"/>
          <w:lang w:eastAsia="zh-CN"/>
        </w:rPr>
        <w:t>)</w:t>
      </w:r>
    </w:p>
    <w:p w14:paraId="2FED102F"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6</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4-7</w:t>
      </w:r>
      <w:r w:rsidR="00A921C0">
        <w:rPr>
          <w:rFonts w:hint="eastAsia"/>
          <w:spacing w:val="-1"/>
          <w:lang w:eastAsia="zh-CN"/>
        </w:rPr>
        <w:t>)</w:t>
      </w:r>
    </w:p>
    <w:p w14:paraId="3492AD1F"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7</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4</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4-8</w:t>
      </w:r>
      <w:r w:rsidR="00A921C0">
        <w:rPr>
          <w:rFonts w:hint="eastAsia"/>
          <w:spacing w:val="-1"/>
          <w:lang w:eastAsia="zh-CN"/>
        </w:rPr>
        <w:t>)</w:t>
      </w:r>
    </w:p>
    <w:p w14:paraId="7A085420"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8</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2</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4-9</w:t>
      </w:r>
      <w:r w:rsidR="00A921C0">
        <w:rPr>
          <w:rFonts w:hint="eastAsia"/>
          <w:spacing w:val="-1"/>
          <w:lang w:eastAsia="zh-CN"/>
        </w:rPr>
        <w:t>)</w:t>
      </w:r>
    </w:p>
    <w:p w14:paraId="2C9055F9"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9</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4-10</w:t>
      </w:r>
      <w:r w:rsidR="00A921C0">
        <w:rPr>
          <w:rFonts w:hint="eastAsia"/>
          <w:spacing w:val="-1"/>
          <w:lang w:eastAsia="zh-CN"/>
        </w:rPr>
        <w:t>)</w:t>
      </w:r>
    </w:p>
    <w:p w14:paraId="383EFF29"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10</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2</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4-11</w:t>
      </w:r>
      <w:r w:rsidR="00A921C0">
        <w:rPr>
          <w:rFonts w:hint="eastAsia"/>
          <w:spacing w:val="-1"/>
          <w:lang w:eastAsia="zh-CN"/>
        </w:rPr>
        <w:t>)</w:t>
      </w:r>
    </w:p>
    <w:p w14:paraId="63CF893B"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11</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1</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4-12</w:t>
      </w:r>
      <w:r w:rsidR="00A921C0">
        <w:rPr>
          <w:rFonts w:hint="eastAsia"/>
          <w:spacing w:val="-1"/>
          <w:lang w:eastAsia="zh-CN"/>
        </w:rPr>
        <w:t>)</w:t>
      </w:r>
    </w:p>
    <w:p w14:paraId="2BD08543"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12</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4-13</w:t>
      </w:r>
      <w:r w:rsidR="00A921C0">
        <w:rPr>
          <w:rFonts w:hint="eastAsia"/>
          <w:spacing w:val="-1"/>
          <w:lang w:eastAsia="zh-CN"/>
        </w:rPr>
        <w:t>)</w:t>
      </w:r>
    </w:p>
    <w:p w14:paraId="7995133C"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13</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4-14</w:t>
      </w:r>
      <w:r w:rsidR="00A921C0">
        <w:rPr>
          <w:rFonts w:hint="eastAsia"/>
          <w:spacing w:val="-1"/>
          <w:lang w:eastAsia="zh-CN"/>
        </w:rPr>
        <w:t>)</w:t>
      </w:r>
    </w:p>
    <w:p w14:paraId="670FD1F7"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14</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4</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2</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4-15</w:t>
      </w:r>
      <w:r w:rsidR="00A921C0">
        <w:rPr>
          <w:rFonts w:hint="eastAsia"/>
          <w:spacing w:val="-1"/>
          <w:lang w:eastAsia="zh-CN"/>
        </w:rPr>
        <w:t>)</w:t>
      </w:r>
    </w:p>
    <w:p w14:paraId="64F6E398" w14:textId="77777777" w:rsidR="00A921C0" w:rsidRDefault="00D73E19" w:rsidP="00A921C0">
      <w:pPr>
        <w:wordWrap w:val="0"/>
        <w:ind w:rightChars="-26" w:right="-52" w:firstLineChars="142" w:firstLine="284"/>
        <w:jc w:val="right"/>
        <w:rPr>
          <w:spacing w:val="-1"/>
          <w:lang w:eastAsia="zh-CN"/>
        </w:rPr>
      </w:pPr>
      <m:oMath>
        <m:sSub>
          <m:sSubPr>
            <m:ctrlPr>
              <w:rPr>
                <w:rFonts w:ascii="Cambria Math" w:hAnsi="Cambria Math"/>
                <w:spacing w:val="-1"/>
                <w:lang w:eastAsia="zh-CN"/>
              </w:rPr>
            </m:ctrlPr>
          </m:sSubPr>
          <m:e>
            <m:r>
              <w:rPr>
                <w:rFonts w:ascii="Cambria Math" w:hAnsi="Cambria Math"/>
                <w:spacing w:val="-1"/>
                <w:lang w:eastAsia="zh-CN"/>
              </w:rPr>
              <m:t>P</m:t>
            </m:r>
          </m:e>
          <m:sub>
            <m:r>
              <w:rPr>
                <w:rFonts w:ascii="Cambria Math" w:hAnsi="Cambria Math"/>
                <w:spacing w:val="-1"/>
                <w:lang w:eastAsia="zh-CN"/>
              </w:rPr>
              <m:t>15</m:t>
            </m:r>
          </m:sub>
        </m:sSub>
        <m:r>
          <w:rPr>
            <w:rFonts w:ascii="Cambria Math" w:hAnsi="Cambria Math"/>
            <w:spacing w:val="-1"/>
            <w:lang w:eastAsia="zh-CN"/>
          </w:rPr>
          <m:t>=</m:t>
        </m:r>
        <m:sSub>
          <m:sSubPr>
            <m:ctrlPr>
              <w:rPr>
                <w:rFonts w:ascii="Cambria Math" w:hAnsi="Cambria Math"/>
                <w:i/>
                <w:spacing w:val="-1"/>
                <w:lang w:eastAsia="zh-CN"/>
              </w:rPr>
            </m:ctrlPr>
          </m:sSubPr>
          <m:e>
            <m:r>
              <w:rPr>
                <w:rFonts w:ascii="Cambria Math" w:hAnsi="Cambria Math"/>
                <w:spacing w:val="-1"/>
                <w:lang w:eastAsia="zh-CN"/>
              </w:rPr>
              <m:t>U</m:t>
            </m:r>
          </m:e>
          <m:sub>
            <m:r>
              <w:rPr>
                <w:rFonts w:ascii="Cambria Math" w:hAnsi="Cambria Math"/>
                <w:spacing w:val="-1"/>
                <w:lang w:eastAsia="zh-CN"/>
              </w:rPr>
              <m:t>1</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r>
          <w:rPr>
            <w:rFonts w:ascii="Cambria Math" w:hAnsi="Cambria Math"/>
            <w:i/>
            <w:spacing w:val="-1"/>
            <w:lang w:eastAsia="zh-CN"/>
          </w:rPr>
          <w:sym w:font="Symbol" w:char="F0C4"/>
        </m:r>
        <m:sSub>
          <m:sSubPr>
            <m:ctrlPr>
              <w:rPr>
                <w:rFonts w:ascii="Cambria Math" w:hAnsi="Cambria Math"/>
                <w:i/>
                <w:spacing w:val="-1"/>
                <w:lang w:eastAsia="zh-CN"/>
              </w:rPr>
            </m:ctrlPr>
          </m:sSubPr>
          <m:e>
            <m:r>
              <w:rPr>
                <w:rFonts w:ascii="Cambria Math" w:hAnsi="Cambria Math"/>
                <w:spacing w:val="-1"/>
                <w:lang w:eastAsia="zh-CN"/>
              </w:rPr>
              <m:t xml:space="preserve"> U</m:t>
            </m:r>
          </m:e>
          <m:sub>
            <m:r>
              <w:rPr>
                <w:rFonts w:ascii="Cambria Math" w:hAnsi="Cambria Math"/>
                <w:spacing w:val="-1"/>
                <w:lang w:eastAsia="zh-CN"/>
              </w:rPr>
              <m:t>3</m:t>
            </m:r>
          </m:sub>
        </m:sSub>
      </m:oMath>
      <w:r w:rsidR="00A921C0">
        <w:rPr>
          <w:rFonts w:hint="eastAsia"/>
          <w:spacing w:val="-1"/>
          <w:lang w:eastAsia="zh-CN"/>
        </w:rPr>
        <w:t xml:space="preserve">.       </w:t>
      </w:r>
      <w:r w:rsidR="00A921C0">
        <w:rPr>
          <w:spacing w:val="-1"/>
          <w:lang w:eastAsia="zh-CN"/>
        </w:rPr>
        <w:t xml:space="preserve">         </w:t>
      </w:r>
      <w:r w:rsidR="00A921C0">
        <w:rPr>
          <w:rFonts w:hint="eastAsia"/>
          <w:spacing w:val="-1"/>
          <w:lang w:eastAsia="zh-CN"/>
        </w:rPr>
        <w:t xml:space="preserve">        (</w:t>
      </w:r>
      <w:r w:rsidR="00A921C0">
        <w:rPr>
          <w:spacing w:val="-1"/>
          <w:lang w:eastAsia="zh-CN"/>
        </w:rPr>
        <w:t>4-16</w:t>
      </w:r>
      <w:r w:rsidR="00A921C0">
        <w:rPr>
          <w:rFonts w:hint="eastAsia"/>
          <w:spacing w:val="-1"/>
          <w:lang w:eastAsia="zh-CN"/>
        </w:rPr>
        <w:t>)</w:t>
      </w:r>
    </w:p>
    <w:p w14:paraId="6E862983" w14:textId="77777777" w:rsidR="00A921C0" w:rsidRDefault="00A921C0" w:rsidP="00A921C0">
      <w:pPr>
        <w:ind w:rightChars="-26" w:right="-52" w:firstLine="284"/>
        <w:jc w:val="both"/>
        <w:rPr>
          <w:spacing w:val="-1"/>
          <w:lang w:eastAsia="zh-CN"/>
        </w:rPr>
      </w:pPr>
      <w:r>
        <w:t xml:space="preserve">Here </w:t>
      </w:r>
      <w:r>
        <w:sym w:font="Symbol" w:char="F0C4"/>
      </w:r>
      <w:r>
        <w:t xml:space="preserve"> represents Kronecker product and P</w:t>
      </w:r>
      <w:r w:rsidRPr="001B3104">
        <w:rPr>
          <w:vertAlign w:val="subscript"/>
        </w:rPr>
        <w:t>i</w:t>
      </w:r>
      <w:r>
        <w:t xml:space="preserve">  ( i = 0, 1, 2, …, 15 ) represent four bits of classical </w:t>
      </w:r>
      <w:r>
        <w:rPr>
          <w:lang w:eastAsia="zh-CN"/>
        </w:rPr>
        <w:t>information</w:t>
      </w:r>
      <w:r>
        <w:t xml:space="preserve"> 0000, 0001, …, 1111, respectively. The detailed relationship between any two four-qubit cluster state is shown in Table 2.</w:t>
      </w:r>
    </w:p>
    <w:p w14:paraId="2BF38AFD" w14:textId="77777777" w:rsidR="00A921C0" w:rsidRPr="005B520E" w:rsidRDefault="00A921C0" w:rsidP="00A921C0">
      <w:pPr>
        <w:pStyle w:val="tablehead"/>
      </w:pPr>
      <w:r w:rsidRPr="0001621A">
        <w:t>conversion relationship between any four-qubit Cluster state</w:t>
      </w:r>
    </w:p>
    <w:p w14:paraId="3927E440" w14:textId="77777777" w:rsidR="00A921C0" w:rsidRPr="008D2EAF" w:rsidRDefault="00A921C0" w:rsidP="00A921C0">
      <w:pPr>
        <w:pStyle w:val="a5"/>
        <w:rPr>
          <w:lang w:val="en-US"/>
        </w:rPr>
      </w:pPr>
      <w:r>
        <w:rPr>
          <w:noProof/>
          <w:lang w:val="en-US" w:eastAsia="zh-CN"/>
        </w:rPr>
        <w:drawing>
          <wp:inline distT="0" distB="0" distL="0" distR="0" wp14:anchorId="7E379765" wp14:editId="35B7F787">
            <wp:extent cx="2988780" cy="2035534"/>
            <wp:effectExtent l="0" t="0" r="2540" b="3175"/>
            <wp:docPr id="18" name="图片 18" descr="Cluster纠缠交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uster纠缠交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277" cy="2038597"/>
                    </a:xfrm>
                    <a:prstGeom prst="rect">
                      <a:avLst/>
                    </a:prstGeom>
                    <a:noFill/>
                    <a:ln>
                      <a:noFill/>
                    </a:ln>
                  </pic:spPr>
                </pic:pic>
              </a:graphicData>
            </a:graphic>
          </wp:inline>
        </w:drawing>
      </w:r>
    </w:p>
    <w:p w14:paraId="4A6C4B02" w14:textId="77777777" w:rsidR="00A921C0" w:rsidRDefault="00A921C0" w:rsidP="00A921C0">
      <w:pPr>
        <w:ind w:rightChars="-26" w:right="-52" w:firstLineChars="142" w:firstLine="284"/>
        <w:jc w:val="both"/>
      </w:pPr>
      <w:r>
        <w:t>Finally</w:t>
      </w:r>
      <w:r w:rsidRPr="00661550">
        <w:t xml:space="preserve">, we describe the principle of entanglement swapping between one two-qubit Bell state and one four-qubit cluster state. </w:t>
      </w:r>
      <w:r>
        <w:t>Fig.1 illustrates entanglement swapping between a two-qubit bell state and a four-qubit cluster state. It is shown that in the beginning the two systems were completely uncorrelated and the state of the whole system can be expressed as</w:t>
      </w:r>
    </w:p>
    <w:p w14:paraId="37866AD0" w14:textId="77777777" w:rsidR="00A921C0" w:rsidRPr="008D2EAF" w:rsidRDefault="00A921C0" w:rsidP="00A921C0">
      <w:pPr>
        <w:pStyle w:val="a5"/>
        <w:jc w:val="right"/>
        <w:rPr>
          <w:lang w:val="en-US"/>
        </w:rPr>
      </w:pPr>
      <m:oMath>
        <m:r>
          <m:rPr>
            <m:sty m:val="p"/>
          </m:rPr>
          <w:rPr>
            <w:rFonts w:ascii="Cambria Math" w:hAnsi="Cambria Math"/>
          </w:rPr>
          <m:t>|</m:t>
        </m:r>
        <m:sSub>
          <m:sSubPr>
            <m:ctrlPr>
              <w:rPr>
                <w:rFonts w:ascii="Cambria Math" w:hAnsi="Cambria Math"/>
              </w:rPr>
            </m:ctrlPr>
          </m:sSubPr>
          <m:e>
            <m:r>
              <w:rPr>
                <w:rFonts w:ascii="Cambria Math" w:hAnsi="Cambria Math"/>
                <w:i/>
              </w:rPr>
              <w:sym w:font="Symbol" w:char="F046"/>
            </m:r>
          </m:e>
          <m:sub>
            <m:r>
              <w:rPr>
                <w:rFonts w:ascii="Cambria Math" w:hAnsi="Cambria Math"/>
              </w:rPr>
              <m:t>CDFAEB</m:t>
            </m:r>
          </m:sub>
        </m:sSub>
        <m:r>
          <m:rPr>
            <m:sty m:val="p"/>
          </m:rPr>
          <w:rPr>
            <w:rFonts w:ascii="Cambria Math" w:hAnsi="Cambria Math"/>
          </w:rPr>
          <w:sym w:font="Symbol" w:char="F0F1"/>
        </m:r>
        <m:r>
          <m:rPr>
            <m:sty m:val="p"/>
          </m:rPr>
          <w:rPr>
            <w:rFonts w:ascii="Cambria Math" w:hAnsi="Cambria Math"/>
          </w:rPr>
          <m:t>=</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e>
          <m:sub>
            <m:r>
              <w:rPr>
                <w:rFonts w:ascii="Cambria Math" w:hAnsi="Cambria Math"/>
              </w:rPr>
              <m:t>CDEF</m:t>
            </m:r>
          </m:sub>
        </m:sSub>
        <m:r>
          <w:rPr>
            <w:rFonts w:ascii="Cambria Math" w:hAnsi="Cambria Math"/>
            <w:i/>
          </w:rPr>
          <w:sym w:font="Symbol" w:char="F0C4"/>
        </m:r>
        <m:r>
          <w:rPr>
            <w:rFonts w:ascii="Cambria Math" w:hAnsi="Cambria Math"/>
          </w:rPr>
          <m:t xml:space="preserve"> </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i/>
                      </w:rPr>
                      <w:sym w:font="Symbol" w:char="F079"/>
                    </m:r>
                  </m:e>
                  <m:sub>
                    <m:r>
                      <w:rPr>
                        <w:rFonts w:ascii="Cambria Math" w:hAnsi="Cambria Math"/>
                      </w:rPr>
                      <m:t>0</m:t>
                    </m:r>
                  </m:sub>
                </m:sSub>
              </m:e>
            </m:d>
          </m:e>
          <m:sub>
            <m:r>
              <w:rPr>
                <w:rFonts w:ascii="Cambria Math" w:hAnsi="Cambria Math"/>
              </w:rPr>
              <m:t>AB</m:t>
            </m:r>
          </m:sub>
        </m:sSub>
      </m:oMath>
      <w:r>
        <w:rPr>
          <w:lang w:eastAsia="zh-CN"/>
        </w:rPr>
        <w:t xml:space="preserve">               </w:t>
      </w:r>
      <w:r>
        <w:rPr>
          <w:rFonts w:hint="eastAsia"/>
          <w:lang w:eastAsia="zh-CN"/>
        </w:rPr>
        <w:t xml:space="preserve">    (</w:t>
      </w:r>
      <w:r>
        <w:rPr>
          <w:lang w:eastAsia="zh-CN"/>
        </w:rPr>
        <w:t>5</w:t>
      </w:r>
      <w:r>
        <w:rPr>
          <w:rFonts w:hint="eastAsia"/>
          <w:lang w:eastAsia="zh-CN"/>
        </w:rPr>
        <w:t>)</w:t>
      </w:r>
    </w:p>
    <w:p w14:paraId="3ABC744C" w14:textId="77777777" w:rsidR="00A921C0" w:rsidRDefault="00A921C0" w:rsidP="00A921C0">
      <w:pPr>
        <w:ind w:rightChars="-26" w:right="-52" w:firstLineChars="142" w:firstLine="284"/>
        <w:jc w:val="both"/>
      </w:pPr>
      <w:r>
        <w:t>With entanglement swapping, it can be rewritten as:</w:t>
      </w:r>
    </w:p>
    <w:p w14:paraId="6AC64D11" w14:textId="77777777" w:rsidR="00A921C0" w:rsidRPr="008D2EAF" w:rsidRDefault="00A921C0" w:rsidP="00A921C0">
      <w:pPr>
        <w:pStyle w:val="a5"/>
        <w:rPr>
          <w:lang w:val="en-US"/>
        </w:rPr>
      </w:pPr>
    </w:p>
    <w:p w14:paraId="54876DA0" w14:textId="77777777" w:rsidR="00A921C0" w:rsidRPr="00794F76" w:rsidRDefault="00A921C0" w:rsidP="00A921C0">
      <w:pPr>
        <w:wordWrap w:val="0"/>
        <w:ind w:rightChars="-26" w:right="-52" w:firstLineChars="100" w:firstLine="200"/>
        <w:jc w:val="right"/>
      </w:pPr>
      <w:r>
        <w:object w:dxaOrig="4340" w:dyaOrig="1240" w14:anchorId="1DEB0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95pt;height:56.45pt" o:ole="">
            <v:imagedata r:id="rId12" o:title=""/>
          </v:shape>
          <o:OLEObject Type="Embed" ProgID="Equation.DSMT4" ShapeID="_x0000_i1025" DrawAspect="Content" ObjectID="_1569911575" r:id="rId13"/>
        </w:object>
      </w:r>
      <w:r>
        <w:t>.            (6)</w:t>
      </w:r>
    </w:p>
    <w:p w14:paraId="6A85750E" w14:textId="77777777" w:rsidR="00A921C0" w:rsidRDefault="00A921C0" w:rsidP="00A921C0">
      <w:pPr>
        <w:ind w:rightChars="-26" w:right="-52"/>
        <w:jc w:val="both"/>
      </w:pPr>
      <w:r>
        <w:t>w</w:t>
      </w:r>
      <w:r>
        <w:rPr>
          <w:rFonts w:hint="eastAsia"/>
        </w:rPr>
        <w:t>here</w:t>
      </w:r>
      <w:r>
        <w:t xml:space="preserve"> |C</w:t>
      </w:r>
      <w:r w:rsidRPr="002C0188">
        <w:rPr>
          <w:vertAlign w:val="subscript"/>
        </w:rPr>
        <w:t>1</w:t>
      </w:r>
      <w:r>
        <w:sym w:font="Symbol" w:char="F0F1"/>
      </w:r>
      <w:r w:rsidRPr="002C0188">
        <w:rPr>
          <w:vertAlign w:val="subscript"/>
        </w:rPr>
        <w:t>CDEF</w:t>
      </w:r>
      <w: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0000</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0011</m:t>
                </m:r>
              </m:e>
            </m:d>
            <m:r>
              <m:rPr>
                <m:sty m:val="p"/>
              </m:rPr>
              <w:rPr>
                <w:rFonts w:ascii="Cambria Math" w:hAnsi="Cambria Math"/>
              </w:rPr>
              <m:t>+</m:t>
            </m:r>
          </m:e>
        </m:d>
        <m:d>
          <m:dPr>
            <m:begChr m:val=""/>
            <m:endChr m:val="⟩"/>
            <m:ctrlPr>
              <w:rPr>
                <w:rFonts w:ascii="Cambria Math" w:hAnsi="Cambria Math"/>
              </w:rPr>
            </m:ctrlPr>
          </m:dPr>
          <m:e>
            <m:r>
              <m:rPr>
                <m:sty m:val="p"/>
              </m:rPr>
              <w:rPr>
                <w:rFonts w:ascii="Cambria Math" w:hAnsi="Cambria Math"/>
              </w:rPr>
              <m:t>1100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1111</m:t>
            </m:r>
          </m:e>
        </m:d>
        <m:r>
          <m:rPr>
            <m:sty m:val="p"/>
          </m:rPr>
          <w:rPr>
            <w:rFonts w:ascii="Cambria Math" w:hAnsi="Cambria Math"/>
          </w:rPr>
          <m:t>)</m:t>
        </m:r>
      </m:oMath>
      <w:r>
        <w:rPr>
          <w:rFonts w:hint="eastAsia"/>
        </w:rPr>
        <w:t xml:space="preserve">, </w:t>
      </w:r>
      <w:r>
        <w:t>|</w:t>
      </w:r>
      <w:r>
        <w:sym w:font="Symbol" w:char="F079"/>
      </w:r>
      <w:r w:rsidRPr="004B1109">
        <w:rPr>
          <w:vertAlign w:val="subscript"/>
        </w:rPr>
        <w:t>0</w:t>
      </w:r>
      <w:r>
        <w:sym w:font="Symbol" w:char="F0F1"/>
      </w:r>
      <w:r w:rsidRPr="004B1109">
        <w:rPr>
          <w:vertAlign w:val="subscript"/>
        </w:rPr>
        <w:t>AB</w:t>
      </w:r>
      <w:r>
        <w:t>=</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m:t>
        </m:r>
      </m:oMath>
      <w:r>
        <w:t>.</w:t>
      </w:r>
    </w:p>
    <w:p w14:paraId="1CE88370" w14:textId="77777777" w:rsidR="00A921C0" w:rsidRDefault="00A921C0" w:rsidP="00A921C0">
      <w:pPr>
        <w:pStyle w:val="a5"/>
      </w:pPr>
      <w:r>
        <w:t>In detail,</w:t>
      </w:r>
      <w:r>
        <w:rPr>
          <w:rFonts w:hint="eastAsia"/>
        </w:rPr>
        <w:t xml:space="preserve"> </w:t>
      </w:r>
      <w:r>
        <w:t xml:space="preserve">when </w:t>
      </w:r>
      <w:r>
        <w:rPr>
          <w:rFonts w:hint="eastAsia"/>
        </w:rPr>
        <w:t xml:space="preserve">a </w:t>
      </w:r>
      <w:r>
        <w:t>joint measurement in the Bell basis is performed onto qubits B and E, then the state of the remaining qubits will be collapsed into another four-qubit cluster state. There are fo</w:t>
      </w:r>
      <w:r>
        <w:rPr>
          <w:rFonts w:hint="eastAsia"/>
          <w:lang w:eastAsia="zh-CN"/>
        </w:rPr>
        <w:t>ur possibilities of measurement outcome</w:t>
      </w:r>
      <w:r>
        <w:rPr>
          <w:lang w:eastAsia="zh-CN"/>
        </w:rPr>
        <w:t>s</w:t>
      </w:r>
      <w:r>
        <w:rPr>
          <w:rFonts w:hint="eastAsia"/>
          <w:lang w:eastAsia="zh-CN"/>
        </w:rPr>
        <w:t xml:space="preserve"> </w:t>
      </w:r>
      <w:r>
        <w:rPr>
          <w:lang w:eastAsia="zh-CN"/>
        </w:rPr>
        <w:t>{{</w:t>
      </w:r>
      <m:oMath>
        <m:sSub>
          <m:sSubPr>
            <m:ctrlPr>
              <w:rPr>
                <w:rFonts w:ascii="Cambria Math" w:hAnsi="Cambria Math"/>
                <w:lang w:eastAsia="zh-CN"/>
              </w:rPr>
            </m:ctrlPr>
          </m:sSubPr>
          <m:e>
            <m:d>
              <m:dPr>
                <m:begChr m:val="|"/>
                <m:endChr m:val=""/>
                <m:ctrlPr>
                  <w:rPr>
                    <w:rFonts w:ascii="Cambria Math" w:hAnsi="Cambria Math"/>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e>
                </m:d>
              </m:e>
            </m:d>
          </m:e>
          <m:sub>
            <m:r>
              <w:rPr>
                <w:rFonts w:ascii="Cambria Math" w:hAnsi="Cambria Math"/>
                <w:lang w:eastAsia="zh-CN"/>
              </w:rPr>
              <m:t>CDFA</m:t>
            </m:r>
          </m:sub>
        </m:sSub>
        <m:r>
          <w:rPr>
            <w:rFonts w:ascii="Cambria Math" w:hAnsi="Cambria Math"/>
            <w:i/>
          </w:rPr>
          <w:sym w:font="Symbol" w:char="F0C4"/>
        </m:r>
        <m:r>
          <w:rPr>
            <w:rFonts w:ascii="Cambria Math" w:hAnsi="Cambria Math"/>
          </w:rPr>
          <m:t xml:space="preserve"> </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i/>
                      </w:rPr>
                      <w:sym w:font="Symbol" w:char="F079"/>
                    </m:r>
                  </m:e>
                  <m:sub>
                    <m:r>
                      <w:rPr>
                        <w:rFonts w:ascii="Cambria Math" w:hAnsi="Cambria Math"/>
                      </w:rPr>
                      <m:t>0</m:t>
                    </m:r>
                  </m:sub>
                </m:sSub>
              </m:e>
            </m:d>
          </m:e>
          <m:sub>
            <m:r>
              <w:rPr>
                <w:rFonts w:ascii="Cambria Math" w:hAnsi="Cambria Math"/>
              </w:rPr>
              <m:t>EB</m:t>
            </m:r>
          </m:sub>
        </m:sSub>
      </m:oMath>
      <w:r>
        <w:rPr>
          <w:lang w:eastAsia="zh-CN"/>
        </w:rPr>
        <w:t>}, {</w:t>
      </w:r>
      <m:oMath>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e>
          <m:sub>
            <m:r>
              <w:rPr>
                <w:rFonts w:ascii="Cambria Math" w:hAnsi="Cambria Math"/>
              </w:rPr>
              <m:t>CDFA</m:t>
            </m:r>
          </m:sub>
        </m:sSub>
        <m:r>
          <w:rPr>
            <w:rFonts w:ascii="Cambria Math" w:hAnsi="Cambria Math"/>
            <w:i/>
          </w:rPr>
          <w:sym w:font="Symbol" w:char="F0C4"/>
        </m:r>
        <m:r>
          <w:rPr>
            <w:rFonts w:ascii="Cambria Math" w:hAnsi="Cambria Math"/>
          </w:rPr>
          <m:t xml:space="preserve"> </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i/>
                      </w:rPr>
                      <w:sym w:font="Symbol" w:char="F079"/>
                    </m:r>
                  </m:e>
                  <m:sub>
                    <m:r>
                      <w:rPr>
                        <w:rFonts w:ascii="Cambria Math" w:hAnsi="Cambria Math"/>
                      </w:rPr>
                      <m:t>1</m:t>
                    </m:r>
                  </m:sub>
                </m:sSub>
              </m:e>
            </m:d>
          </m:e>
          <m:sub>
            <m:r>
              <w:rPr>
                <w:rFonts w:ascii="Cambria Math" w:hAnsi="Cambria Math"/>
              </w:rPr>
              <m:t>EB</m:t>
            </m:r>
          </m:sub>
        </m:sSub>
      </m:oMath>
      <w:r>
        <w:rPr>
          <w:lang w:eastAsia="zh-CN"/>
        </w:rPr>
        <w:t>}, {</w:t>
      </w:r>
      <m:oMath>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7</m:t>
                    </m:r>
                  </m:sub>
                </m:sSub>
              </m:e>
            </m:d>
          </m:e>
          <m:sub>
            <m:r>
              <w:rPr>
                <w:rFonts w:ascii="Cambria Math" w:hAnsi="Cambria Math"/>
              </w:rPr>
              <m:t>CDFA</m:t>
            </m:r>
          </m:sub>
        </m:sSub>
        <m:r>
          <w:rPr>
            <w:rFonts w:ascii="Cambria Math" w:hAnsi="Cambria Math"/>
            <w:i/>
          </w:rPr>
          <w:sym w:font="Symbol" w:char="F0C4"/>
        </m:r>
        <m:r>
          <w:rPr>
            <w:rFonts w:ascii="Cambria Math" w:hAnsi="Cambria Math"/>
          </w:rPr>
          <m:t xml:space="preserve"> </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i/>
                      </w:rPr>
                      <w:sym w:font="Symbol" w:char="F079"/>
                    </m:r>
                  </m:e>
                  <m:sub>
                    <m:r>
                      <w:rPr>
                        <w:rFonts w:ascii="Cambria Math" w:hAnsi="Cambria Math"/>
                      </w:rPr>
                      <m:t>2</m:t>
                    </m:r>
                  </m:sub>
                </m:sSub>
              </m:e>
            </m:d>
          </m:e>
          <m:sub>
            <m:r>
              <w:rPr>
                <w:rFonts w:ascii="Cambria Math" w:hAnsi="Cambria Math"/>
              </w:rPr>
              <m:t>EB</m:t>
            </m:r>
          </m:sub>
        </m:sSub>
      </m:oMath>
      <w:r>
        <w:rPr>
          <w:lang w:eastAsia="zh-CN"/>
        </w:rPr>
        <w:t>}, {</w:t>
      </w:r>
      <m:oMath>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8</m:t>
                    </m:r>
                  </m:sub>
                </m:sSub>
              </m:e>
            </m:d>
          </m:e>
          <m:sub>
            <m:r>
              <w:rPr>
                <w:rFonts w:ascii="Cambria Math" w:hAnsi="Cambria Math"/>
              </w:rPr>
              <m:t>CDFA</m:t>
            </m:r>
          </m:sub>
        </m:sSub>
        <m:r>
          <w:rPr>
            <w:rFonts w:ascii="Cambria Math" w:hAnsi="Cambria Math"/>
            <w:i/>
          </w:rPr>
          <w:sym w:font="Symbol" w:char="F0C4"/>
        </m:r>
        <m:r>
          <w:rPr>
            <w:rFonts w:ascii="Cambria Math" w:hAnsi="Cambria Math"/>
          </w:rPr>
          <m:t xml:space="preserve"> </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i/>
                      </w:rPr>
                      <w:sym w:font="Symbol" w:char="F079"/>
                    </m:r>
                  </m:e>
                  <m:sub>
                    <m:r>
                      <w:rPr>
                        <w:rFonts w:ascii="Cambria Math" w:hAnsi="Cambria Math"/>
                      </w:rPr>
                      <m:t>3</m:t>
                    </m:r>
                  </m:sub>
                </m:sSub>
              </m:e>
            </m:d>
          </m:e>
          <m:sub>
            <m:r>
              <w:rPr>
                <w:rFonts w:ascii="Cambria Math" w:hAnsi="Cambria Math"/>
              </w:rPr>
              <m:t>EB</m:t>
            </m:r>
          </m:sub>
        </m:sSub>
      </m:oMath>
      <w:r>
        <w:rPr>
          <w:lang w:eastAsia="zh-CN"/>
        </w:rPr>
        <w:t>}}</w:t>
      </w:r>
      <w:r>
        <w:rPr>
          <w:rFonts w:hint="eastAsia"/>
          <w:lang w:eastAsia="zh-CN"/>
        </w:rPr>
        <w:t>.</w:t>
      </w:r>
    </w:p>
    <w:p w14:paraId="1F072200" w14:textId="77777777" w:rsidR="00A921C0" w:rsidRPr="005E023B" w:rsidRDefault="00A921C0" w:rsidP="00A921C0">
      <w:pPr>
        <w:pStyle w:val="a5"/>
      </w:pPr>
      <w:r w:rsidRPr="005E023B">
        <w:object w:dxaOrig="7826" w:dyaOrig="4449" w14:anchorId="5C857809">
          <v:shape id="_x0000_i1026" type="#_x0000_t75" style="width:229.8pt;height:130.2pt" o:ole="">
            <v:imagedata r:id="rId14" o:title=""/>
          </v:shape>
          <o:OLEObject Type="Embed" ProgID="SmartDraw.2" ShapeID="_x0000_i1026" DrawAspect="Content" ObjectID="_1569911576" r:id="rId15"/>
        </w:object>
      </w:r>
    </w:p>
    <w:p w14:paraId="6FB02A52" w14:textId="77777777" w:rsidR="00A921C0" w:rsidRDefault="00A921C0" w:rsidP="00A921C0">
      <w:pPr>
        <w:pStyle w:val="figurecaption"/>
        <w:numPr>
          <w:ilvl w:val="0"/>
          <w:numId w:val="0"/>
        </w:numPr>
      </w:pPr>
      <w:bookmarkStart w:id="36" w:name="OLE_LINK7"/>
      <w:bookmarkStart w:id="37" w:name="OLE_LINK8"/>
      <w:bookmarkStart w:id="38" w:name="OLE_LINK52"/>
      <w:bookmarkStart w:id="39" w:name="OLE_LINK53"/>
      <w:r w:rsidRPr="005E023B">
        <w:t xml:space="preserve">Fig.1 we note that a bell </w:t>
      </w:r>
      <w:bookmarkEnd w:id="36"/>
      <w:bookmarkEnd w:id="37"/>
      <w:r w:rsidRPr="005E023B">
        <w:t>state consisting of qubit A and B is represented by two green circles, where the straight line between the two circles indicates that they are entangled. Similarly, qubit, C, D, E, and F constitute a cluster state, as denoted by four triangles. Consequently, th</w:t>
      </w:r>
      <w:bookmarkEnd w:id="38"/>
      <w:bookmarkEnd w:id="39"/>
      <w:r w:rsidRPr="005E023B">
        <w:t>is figure shows the entanglement swapping between two-qubit bell state and four-qubit cluster state.</w:t>
      </w:r>
      <w:r>
        <w:t xml:space="preserve"> </w:t>
      </w:r>
    </w:p>
    <w:p w14:paraId="54548133" w14:textId="77777777" w:rsidR="00A921C0" w:rsidRPr="005E023B" w:rsidRDefault="00A921C0" w:rsidP="00A921C0">
      <w:pPr>
        <w:pStyle w:val="figurecaption"/>
        <w:numPr>
          <w:ilvl w:val="0"/>
          <w:numId w:val="0"/>
        </w:numPr>
        <w:rPr>
          <w:sz w:val="20"/>
          <w:szCs w:val="20"/>
        </w:rPr>
      </w:pPr>
      <w:r w:rsidRPr="005E023B">
        <w:rPr>
          <w:sz w:val="20"/>
          <w:szCs w:val="20"/>
          <w:highlight w:val="yellow"/>
        </w:rPr>
        <w:lastRenderedPageBreak/>
        <w:t xml:space="preserve">Consider other three Bell states and fifteen four-qubit cluster states, we give </w:t>
      </w:r>
      <w:r w:rsidRPr="005E023B">
        <w:rPr>
          <w:rFonts w:hint="eastAsia"/>
          <w:sz w:val="20"/>
          <w:szCs w:val="20"/>
          <w:highlight w:val="yellow"/>
          <w:lang w:eastAsia="zh-CN"/>
        </w:rPr>
        <w:t xml:space="preserve">all </w:t>
      </w:r>
      <w:r w:rsidRPr="005E023B">
        <w:rPr>
          <w:sz w:val="20"/>
          <w:szCs w:val="20"/>
          <w:highlight w:val="yellow"/>
        </w:rPr>
        <w:t xml:space="preserve">the left combinations. </w:t>
      </w:r>
      <w:commentRangeStart w:id="40"/>
      <w:commentRangeStart w:id="41"/>
      <w:r w:rsidRPr="005E023B">
        <w:rPr>
          <w:sz w:val="20"/>
          <w:szCs w:val="20"/>
          <w:highlight w:val="yellow"/>
        </w:rPr>
        <w:t>Here</w:t>
      </w:r>
      <w:commentRangeEnd w:id="40"/>
      <w:r w:rsidR="005E023B">
        <w:rPr>
          <w:rStyle w:val="a9"/>
          <w:noProof w:val="0"/>
        </w:rPr>
        <w:commentReference w:id="40"/>
      </w:r>
      <w:commentRangeEnd w:id="41"/>
      <w:r w:rsidR="00461C37">
        <w:rPr>
          <w:rStyle w:val="a9"/>
          <w:noProof w:val="0"/>
        </w:rPr>
        <w:commentReference w:id="41"/>
      </w:r>
      <w:r w:rsidRPr="005E023B">
        <w:rPr>
          <w:sz w:val="20"/>
          <w:szCs w:val="20"/>
          <w:highlight w:val="yellow"/>
        </w:rPr>
        <w:t xml:space="preserve"> assume that</w:t>
      </w:r>
    </w:p>
    <w:p w14:paraId="48ED73A5"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0</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7</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8</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7-1</w:t>
      </w:r>
      <w:r w:rsidR="00A921C0">
        <w:rPr>
          <w:rFonts w:hint="eastAsia"/>
          <w:sz w:val="13"/>
          <w:lang w:eastAsia="zh-CN"/>
        </w:rPr>
        <w:t>)</w:t>
      </w:r>
    </w:p>
    <w:p w14:paraId="587A4CEB"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7</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8</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w:t>
      </w:r>
      <w:r w:rsidR="00A921C0">
        <w:rPr>
          <w:sz w:val="13"/>
          <w:lang w:eastAsia="zh-CN"/>
        </w:rPr>
        <w:t>7-2</w:t>
      </w:r>
      <w:r w:rsidR="00A921C0">
        <w:rPr>
          <w:rFonts w:hint="eastAsia"/>
          <w:sz w:val="13"/>
          <w:lang w:eastAsia="zh-CN"/>
        </w:rPr>
        <w:t>)</w:t>
      </w:r>
    </w:p>
    <w:p w14:paraId="66E5B440"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2</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 xml:space="preserve">   </w:t>
      </w:r>
      <w:r w:rsidR="00A921C0">
        <w:rPr>
          <w:rFonts w:hint="eastAsia"/>
          <w:sz w:val="13"/>
          <w:lang w:eastAsia="zh-CN"/>
        </w:rPr>
        <w:t>(</w:t>
      </w:r>
      <w:r w:rsidR="00A921C0">
        <w:rPr>
          <w:sz w:val="13"/>
          <w:lang w:eastAsia="zh-CN"/>
        </w:rPr>
        <w:t>7-3</w:t>
      </w:r>
      <w:r w:rsidR="00A921C0">
        <w:rPr>
          <w:rFonts w:hint="eastAsia"/>
          <w:sz w:val="13"/>
          <w:lang w:eastAsia="zh-CN"/>
        </w:rPr>
        <w:t>)</w:t>
      </w:r>
    </w:p>
    <w:p w14:paraId="1540F623"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3</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7-4</w:t>
      </w:r>
      <w:r w:rsidR="00A921C0">
        <w:rPr>
          <w:rFonts w:hint="eastAsia"/>
          <w:sz w:val="13"/>
          <w:lang w:eastAsia="zh-CN"/>
        </w:rPr>
        <w:t>)</w:t>
      </w:r>
    </w:p>
    <w:p w14:paraId="782F4BFE" w14:textId="77777777" w:rsidR="00A921C0" w:rsidRDefault="00A921C0" w:rsidP="00A921C0">
      <w:pPr>
        <w:ind w:rightChars="-26" w:right="-52"/>
        <w:jc w:val="right"/>
        <w:rPr>
          <w:sz w:val="13"/>
          <w:lang w:eastAsia="zh-CN"/>
        </w:rPr>
      </w:pPr>
    </w:p>
    <w:p w14:paraId="498340B7"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4</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7</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8</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7-5</w:t>
      </w:r>
      <w:r w:rsidR="00A921C0">
        <w:rPr>
          <w:rFonts w:hint="eastAsia"/>
          <w:sz w:val="13"/>
          <w:lang w:eastAsia="zh-CN"/>
        </w:rPr>
        <w:t>)</w:t>
      </w:r>
    </w:p>
    <w:p w14:paraId="4B56869E"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5</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7</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8</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7-6</w:t>
      </w:r>
      <w:r w:rsidR="00A921C0">
        <w:rPr>
          <w:rFonts w:hint="eastAsia"/>
          <w:sz w:val="13"/>
          <w:lang w:eastAsia="zh-CN"/>
        </w:rPr>
        <w:t>)</w:t>
      </w:r>
    </w:p>
    <w:p w14:paraId="517748F1"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6</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7-7</w:t>
      </w:r>
      <w:r w:rsidR="00A921C0">
        <w:rPr>
          <w:rFonts w:hint="eastAsia"/>
          <w:sz w:val="13"/>
          <w:lang w:eastAsia="zh-CN"/>
        </w:rPr>
        <w:t>)</w:t>
      </w:r>
    </w:p>
    <w:p w14:paraId="683634D1"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7</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 xml:space="preserve">  (</w:t>
      </w:r>
      <w:r w:rsidR="00A921C0">
        <w:rPr>
          <w:sz w:val="13"/>
          <w:lang w:eastAsia="zh-CN"/>
        </w:rPr>
        <w:t>7-8</w:t>
      </w:r>
      <w:r w:rsidR="00A921C0">
        <w:rPr>
          <w:rFonts w:hint="eastAsia"/>
          <w:sz w:val="13"/>
          <w:lang w:eastAsia="zh-CN"/>
        </w:rPr>
        <w:t>)</w:t>
      </w:r>
    </w:p>
    <w:p w14:paraId="02952C04" w14:textId="77777777" w:rsidR="00A921C0" w:rsidRDefault="00A921C0" w:rsidP="00A921C0">
      <w:pPr>
        <w:ind w:rightChars="-26" w:right="-52"/>
        <w:jc w:val="right"/>
        <w:rPr>
          <w:sz w:val="13"/>
          <w:lang w:eastAsia="zh-CN"/>
        </w:rPr>
      </w:pPr>
    </w:p>
    <w:p w14:paraId="2FC6531F"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8</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9</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10</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szCs w:val="13"/>
          <w:lang w:eastAsia="zh-CN"/>
        </w:rPr>
        <w:t xml:space="preserve">  </w:t>
      </w:r>
      <w:r w:rsidR="00A921C0">
        <w:rPr>
          <w:sz w:val="13"/>
          <w:szCs w:val="13"/>
          <w:lang w:eastAsia="zh-CN"/>
        </w:rPr>
        <w:t xml:space="preserve">   </w:t>
      </w:r>
      <w:r w:rsidR="00A921C0">
        <w:rPr>
          <w:rFonts w:hint="eastAsia"/>
          <w:sz w:val="13"/>
          <w:lang w:eastAsia="zh-CN"/>
        </w:rPr>
        <w:t>(</w:t>
      </w:r>
      <w:r w:rsidR="00A921C0">
        <w:rPr>
          <w:sz w:val="13"/>
          <w:lang w:eastAsia="zh-CN"/>
        </w:rPr>
        <w:t>7-9</w:t>
      </w:r>
      <w:r w:rsidR="00A921C0">
        <w:rPr>
          <w:rFonts w:hint="eastAsia"/>
          <w:sz w:val="13"/>
          <w:lang w:eastAsia="zh-CN"/>
        </w:rPr>
        <w:t>)</w:t>
      </w:r>
    </w:p>
    <w:p w14:paraId="666F928B" w14:textId="77777777" w:rsidR="00A921C0" w:rsidRDefault="00D73E19" w:rsidP="00A921C0">
      <w:pPr>
        <w:wordWrap w:val="0"/>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9</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9</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10</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w:t>
      </w:r>
      <w:r w:rsidR="00A921C0">
        <w:rPr>
          <w:sz w:val="13"/>
          <w:lang w:eastAsia="zh-CN"/>
        </w:rPr>
        <w:t>7-10</w:t>
      </w:r>
      <w:r w:rsidR="00A921C0">
        <w:rPr>
          <w:rFonts w:hint="eastAsia"/>
          <w:sz w:val="13"/>
          <w:lang w:eastAsia="zh-CN"/>
        </w:rPr>
        <w:t>)</w:t>
      </w:r>
    </w:p>
    <w:p w14:paraId="6155DDDF" w14:textId="77777777" w:rsidR="00A921C0" w:rsidRDefault="00D73E19" w:rsidP="00A921C0">
      <w:pPr>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10</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szCs w:val="13"/>
          <w:lang w:eastAsia="zh-CN"/>
        </w:rPr>
        <w:t xml:space="preserve"> </w:t>
      </w:r>
      <w:r w:rsidR="00A921C0">
        <w:rPr>
          <w:rFonts w:hint="eastAsia"/>
          <w:sz w:val="13"/>
          <w:lang w:eastAsia="zh-CN"/>
        </w:rPr>
        <w:t>(</w:t>
      </w:r>
      <w:r w:rsidR="00A921C0">
        <w:rPr>
          <w:sz w:val="13"/>
          <w:lang w:eastAsia="zh-CN"/>
        </w:rPr>
        <w:t>7-11</w:t>
      </w:r>
      <w:r w:rsidR="00A921C0">
        <w:rPr>
          <w:rFonts w:hint="eastAsia"/>
          <w:sz w:val="13"/>
          <w:lang w:eastAsia="zh-CN"/>
        </w:rPr>
        <w:t>)</w:t>
      </w:r>
    </w:p>
    <w:p w14:paraId="362DAC1F" w14:textId="77777777" w:rsidR="00A921C0" w:rsidRDefault="00D73E19" w:rsidP="00A921C0">
      <w:pPr>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11</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7-12</w:t>
      </w:r>
      <w:r w:rsidR="00A921C0">
        <w:rPr>
          <w:rFonts w:hint="eastAsia"/>
          <w:sz w:val="13"/>
          <w:lang w:eastAsia="zh-CN"/>
        </w:rPr>
        <w:t>)</w:t>
      </w:r>
    </w:p>
    <w:p w14:paraId="1131019F" w14:textId="77777777" w:rsidR="00A921C0" w:rsidRDefault="00A921C0" w:rsidP="00A921C0">
      <w:pPr>
        <w:ind w:rightChars="-26" w:right="-52"/>
        <w:jc w:val="right"/>
        <w:rPr>
          <w:sz w:val="13"/>
          <w:lang w:eastAsia="zh-CN"/>
        </w:rPr>
      </w:pPr>
    </w:p>
    <w:p w14:paraId="2017FADE" w14:textId="77777777" w:rsidR="00A921C0" w:rsidRDefault="00D73E19" w:rsidP="00A921C0">
      <w:pPr>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12</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9</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10</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w:t>
      </w:r>
      <w:r w:rsidR="00A921C0">
        <w:rPr>
          <w:sz w:val="13"/>
          <w:lang w:eastAsia="zh-CN"/>
        </w:rPr>
        <w:t>7-13</w:t>
      </w:r>
      <w:r w:rsidR="00A921C0">
        <w:rPr>
          <w:rFonts w:hint="eastAsia"/>
          <w:sz w:val="13"/>
          <w:lang w:eastAsia="zh-CN"/>
        </w:rPr>
        <w:t>)</w:t>
      </w:r>
    </w:p>
    <w:p w14:paraId="52FFE2C6" w14:textId="77777777" w:rsidR="00A921C0" w:rsidRDefault="00D73E19" w:rsidP="00A921C0">
      <w:pPr>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13</m:t>
            </m:r>
          </m:sub>
        </m:sSub>
        <m:r>
          <w:rPr>
            <w:rFonts w:ascii="Cambria Math" w:hAnsi="Cambria Math"/>
            <w:i/>
            <w:sz w:val="13"/>
            <w:szCs w:val="13"/>
          </w:rPr>
          <w:sym w:font="Symbol" w:char="F0DE"/>
        </m:r>
        <m:d>
          <m:dPr>
            <m:begChr m:val="{"/>
            <m:endChr m:val="}"/>
            <m:ctrlPr>
              <w:rPr>
                <w:rFonts w:ascii="Cambria Math" w:hAnsi="Cambria Math"/>
                <w:i/>
                <w:sz w:val="13"/>
                <w:szCs w:val="13"/>
              </w:rPr>
            </m:ctrlPr>
          </m:dPr>
          <m:e>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9</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10</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15</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16</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e>
        </m:d>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w:t>
      </w:r>
      <w:r w:rsidR="00A921C0">
        <w:rPr>
          <w:sz w:val="13"/>
          <w:lang w:eastAsia="zh-CN"/>
        </w:rPr>
        <w:t>7-14</w:t>
      </w:r>
      <w:r w:rsidR="00A921C0">
        <w:rPr>
          <w:rFonts w:hint="eastAsia"/>
          <w:sz w:val="13"/>
          <w:lang w:eastAsia="zh-CN"/>
        </w:rPr>
        <w:t>)</w:t>
      </w:r>
    </w:p>
    <w:p w14:paraId="3DABB4C0" w14:textId="77777777" w:rsidR="00A921C0" w:rsidRDefault="00D73E19" w:rsidP="00A921C0">
      <w:pPr>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14</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lang w:eastAsia="zh-CN"/>
        </w:rPr>
        <w:t xml:space="preserve"> </w:t>
      </w:r>
      <w:r w:rsidR="00A921C0">
        <w:rPr>
          <w:sz w:val="13"/>
          <w:lang w:eastAsia="zh-CN"/>
        </w:rPr>
        <w:t xml:space="preserve"> </w:t>
      </w:r>
      <w:r w:rsidR="00A921C0">
        <w:rPr>
          <w:rFonts w:hint="eastAsia"/>
          <w:sz w:val="13"/>
          <w:lang w:eastAsia="zh-CN"/>
        </w:rPr>
        <w:t>(</w:t>
      </w:r>
      <w:r w:rsidR="00A921C0">
        <w:rPr>
          <w:sz w:val="13"/>
          <w:lang w:eastAsia="zh-CN"/>
        </w:rPr>
        <w:t>7-15</w:t>
      </w:r>
      <w:r w:rsidR="00A921C0">
        <w:rPr>
          <w:rFonts w:hint="eastAsia"/>
          <w:sz w:val="13"/>
          <w:lang w:eastAsia="zh-CN"/>
        </w:rPr>
        <w:t>)</w:t>
      </w:r>
    </w:p>
    <w:p w14:paraId="7F41F606" w14:textId="77777777" w:rsidR="00A921C0" w:rsidRDefault="00D73E19" w:rsidP="00A921C0">
      <w:pPr>
        <w:ind w:rightChars="-26" w:right="-52"/>
        <w:jc w:val="right"/>
        <w:rPr>
          <w:sz w:val="13"/>
          <w:lang w:eastAsia="zh-CN"/>
        </w:rPr>
      </w:pPr>
      <m:oMath>
        <m:sSub>
          <m:sSubPr>
            <m:ctrlPr>
              <w:rPr>
                <w:rFonts w:ascii="Cambria Math" w:hAnsi="Cambria Math"/>
                <w:sz w:val="13"/>
                <w:szCs w:val="13"/>
              </w:rPr>
            </m:ctrlPr>
          </m:sSubPr>
          <m:e>
            <m:r>
              <w:rPr>
                <w:rFonts w:ascii="Cambria Math" w:hAnsi="Cambria Math"/>
                <w:sz w:val="13"/>
                <w:szCs w:val="13"/>
              </w:rPr>
              <m:t>X</m:t>
            </m:r>
          </m:e>
          <m:sub>
            <m:r>
              <w:rPr>
                <w:rFonts w:ascii="Cambria Math" w:hAnsi="Cambria Math"/>
                <w:sz w:val="13"/>
                <w:szCs w:val="13"/>
              </w:rPr>
              <m:t>15</m:t>
            </m:r>
          </m:sub>
        </m:sSub>
        <m:r>
          <w:rPr>
            <w:rFonts w:ascii="Cambria Math" w:hAnsi="Cambria Math"/>
            <w:i/>
            <w:sz w:val="13"/>
            <w:szCs w:val="13"/>
          </w:rPr>
          <w:sym w:font="Symbol" w:char="F0DE"/>
        </m:r>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11</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3</m:t>
                    </m:r>
                  </m:sub>
                </m:sSub>
              </m:e>
            </m:d>
          </m:e>
          <m:sub>
            <m:r>
              <w:rPr>
                <w:rFonts w:ascii="Cambria Math" w:hAnsi="Cambria Math"/>
                <w:sz w:val="13"/>
                <w:szCs w:val="13"/>
              </w:rPr>
              <m:t>EB</m:t>
            </m:r>
          </m:sub>
        </m:sSub>
        <m:r>
          <m:rPr>
            <m:sty m:val="p"/>
          </m:rP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12</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2</m:t>
                    </m:r>
                  </m:sub>
                </m:sSub>
              </m:e>
            </m:d>
          </m:e>
          <m:sub>
            <m:r>
              <w:rPr>
                <w:rFonts w:ascii="Cambria Math" w:hAnsi="Cambria Math"/>
                <w:sz w:val="13"/>
                <w:szCs w:val="13"/>
              </w:rPr>
              <m:t>EB</m:t>
            </m:r>
          </m:sub>
        </m:sSub>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13</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1</m:t>
                    </m:r>
                  </m:sub>
                </m:sSub>
              </m:e>
            </m:d>
          </m:e>
          <m:sub>
            <m:r>
              <w:rPr>
                <w:rFonts w:ascii="Cambria Math" w:hAnsi="Cambria Math"/>
                <w:sz w:val="13"/>
                <w:szCs w:val="13"/>
              </w:rPr>
              <m:t>EB</m:t>
            </m:r>
          </m:sub>
        </m:sSub>
        <m: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sz w:val="13"/>
                        <w:szCs w:val="13"/>
                      </w:rPr>
                    </m:ctrlPr>
                  </m:sSubPr>
                  <m:e>
                    <m:r>
                      <w:rPr>
                        <w:rFonts w:ascii="Cambria Math" w:hAnsi="Cambria Math"/>
                        <w:sz w:val="13"/>
                        <w:szCs w:val="13"/>
                      </w:rPr>
                      <m:t>C</m:t>
                    </m:r>
                  </m:e>
                  <m:sub>
                    <m:r>
                      <w:rPr>
                        <w:rFonts w:ascii="Cambria Math" w:hAnsi="Cambria Math"/>
                        <w:sz w:val="13"/>
                        <w:szCs w:val="13"/>
                      </w:rPr>
                      <m:t>14</m:t>
                    </m:r>
                  </m:sub>
                </m:sSub>
              </m:e>
            </m:d>
          </m:e>
          <m:sub>
            <m:r>
              <w:rPr>
                <w:rFonts w:ascii="Cambria Math" w:hAnsi="Cambria Math"/>
                <w:sz w:val="13"/>
                <w:szCs w:val="13"/>
              </w:rPr>
              <m:t>CDFA</m:t>
            </m:r>
          </m:sub>
        </m:sSub>
        <m:r>
          <w:rPr>
            <w:rFonts w:ascii="Cambria Math" w:hAnsi="Cambria Math"/>
            <w:i/>
            <w:sz w:val="13"/>
            <w:szCs w:val="13"/>
          </w:rPr>
          <w:sym w:font="Symbol" w:char="F0C4"/>
        </m:r>
        <m:r>
          <w:rPr>
            <w:rFonts w:ascii="Cambria Math" w:hAnsi="Cambria Math"/>
            <w:sz w:val="13"/>
            <w:szCs w:val="13"/>
          </w:rPr>
          <m:t xml:space="preserve"> </m:t>
        </m:r>
        <m:sSub>
          <m:sSubPr>
            <m:ctrlPr>
              <w:rPr>
                <w:rFonts w:ascii="Cambria Math" w:hAnsi="Cambria Math"/>
                <w:sz w:val="13"/>
                <w:szCs w:val="13"/>
              </w:rPr>
            </m:ctrlPr>
          </m:sSubPr>
          <m:e>
            <m:r>
              <m:rPr>
                <m:sty m:val="p"/>
              </m:rPr>
              <w:rPr>
                <w:rFonts w:ascii="Cambria Math" w:hAnsi="Cambria Math"/>
                <w:sz w:val="13"/>
                <w:szCs w:val="13"/>
              </w:rPr>
              <m:t>|</m:t>
            </m:r>
            <m:d>
              <m:dPr>
                <m:begChr m:val=""/>
                <m:endChr m:val="⟩"/>
                <m:ctrlPr>
                  <w:rPr>
                    <w:rFonts w:ascii="Cambria Math" w:hAnsi="Cambria Math"/>
                    <w:sz w:val="13"/>
                    <w:szCs w:val="13"/>
                  </w:rPr>
                </m:ctrlPr>
              </m:dPr>
              <m:e>
                <m:sSub>
                  <m:sSubPr>
                    <m:ctrlPr>
                      <w:rPr>
                        <w:rFonts w:ascii="Cambria Math" w:hAnsi="Cambria Math"/>
                        <w:i/>
                        <w:sz w:val="13"/>
                        <w:szCs w:val="13"/>
                      </w:rPr>
                    </m:ctrlPr>
                  </m:sSubPr>
                  <m:e>
                    <m:r>
                      <w:rPr>
                        <w:rFonts w:ascii="Cambria Math" w:hAnsi="Cambria Math"/>
                        <w:i/>
                        <w:sz w:val="13"/>
                        <w:szCs w:val="13"/>
                      </w:rPr>
                      <w:sym w:font="Symbol" w:char="F079"/>
                    </m:r>
                  </m:e>
                  <m:sub>
                    <m:r>
                      <w:rPr>
                        <w:rFonts w:ascii="Cambria Math" w:hAnsi="Cambria Math"/>
                        <w:sz w:val="13"/>
                        <w:szCs w:val="13"/>
                      </w:rPr>
                      <m:t>0</m:t>
                    </m:r>
                  </m:sub>
                </m:sSub>
              </m:e>
            </m:d>
          </m:e>
          <m:sub>
            <m:r>
              <w:rPr>
                <w:rFonts w:ascii="Cambria Math" w:hAnsi="Cambria Math"/>
                <w:sz w:val="13"/>
                <w:szCs w:val="13"/>
              </w:rPr>
              <m:t>EB</m:t>
            </m:r>
          </m:sub>
        </m:sSub>
        <m:r>
          <w:rPr>
            <w:rFonts w:ascii="Cambria Math" w:hAnsi="Cambria Math"/>
            <w:sz w:val="13"/>
            <w:szCs w:val="13"/>
          </w:rPr>
          <m:t>}</m:t>
        </m:r>
      </m:oMath>
      <w:r w:rsidR="00A921C0">
        <w:rPr>
          <w:rFonts w:hint="eastAsia"/>
          <w:sz w:val="13"/>
          <w:szCs w:val="13"/>
          <w:lang w:eastAsia="zh-CN"/>
        </w:rPr>
        <w:t>.</w:t>
      </w:r>
      <w:r w:rsidR="00A921C0">
        <w:rPr>
          <w:sz w:val="13"/>
          <w:lang w:eastAsia="zh-CN"/>
        </w:rPr>
        <w:t xml:space="preserve"> </w:t>
      </w:r>
      <w:r w:rsidR="00A921C0">
        <w:rPr>
          <w:rFonts w:hint="eastAsia"/>
          <w:sz w:val="13"/>
          <w:lang w:eastAsia="zh-CN"/>
        </w:rPr>
        <w:t>(</w:t>
      </w:r>
      <w:r w:rsidR="00A921C0">
        <w:rPr>
          <w:sz w:val="13"/>
          <w:lang w:eastAsia="zh-CN"/>
        </w:rPr>
        <w:t>7-16</w:t>
      </w:r>
      <w:r w:rsidR="00A921C0">
        <w:rPr>
          <w:rFonts w:hint="eastAsia"/>
          <w:sz w:val="13"/>
          <w:lang w:eastAsia="zh-CN"/>
        </w:rPr>
        <w:t>)</w:t>
      </w:r>
    </w:p>
    <w:p w14:paraId="208840F0" w14:textId="77777777" w:rsidR="00A921C0" w:rsidRDefault="00A921C0" w:rsidP="00A921C0">
      <w:pPr>
        <w:pStyle w:val="a5"/>
      </w:pPr>
    </w:p>
    <w:p w14:paraId="262FFB4D" w14:textId="77777777" w:rsidR="00A921C0" w:rsidRPr="005B520E" w:rsidRDefault="00A921C0" w:rsidP="00A921C0">
      <w:pPr>
        <w:pStyle w:val="tablehead"/>
      </w:pPr>
      <w:r>
        <w:t>In this way, a combinatorial list of entanglement swapping results fo</w:t>
      </w:r>
      <w:r w:rsidRPr="00661550">
        <w:t>r any Bell state and cluster state</w:t>
      </w:r>
      <w:r>
        <w:t xml:space="preserve"> is concluded</w:t>
      </w:r>
      <w:r w:rsidRPr="00661550">
        <w:t xml:space="preserve"> in Table 3.</w:t>
      </w:r>
      <w:r w:rsidRPr="008D2EAF">
        <w:t xml:space="preserve">COMBINATORIAL LIST OF ENTANGLEMENT SWAPPING RESULTS FOR ANY BELL STATE AND CLUSTER STATE </w:t>
      </w:r>
    </w:p>
    <w:p w14:paraId="19C870B9" w14:textId="77777777" w:rsidR="00A921C0" w:rsidRPr="008D2EAF" w:rsidRDefault="00A921C0" w:rsidP="00A921C0">
      <w:pPr>
        <w:pStyle w:val="a5"/>
        <w:rPr>
          <w:lang w:val="en-US"/>
        </w:rPr>
      </w:pPr>
      <w:r>
        <w:rPr>
          <w:noProof/>
          <w:lang w:val="en-US" w:eastAsia="zh-CN"/>
        </w:rPr>
        <w:drawing>
          <wp:inline distT="0" distB="0" distL="0" distR="0" wp14:anchorId="65154BC4" wp14:editId="7D08976F">
            <wp:extent cx="3088005" cy="621030"/>
            <wp:effectExtent l="0" t="0" r="0" b="7620"/>
            <wp:docPr id="28" name="图片 28"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结果"/>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8005" cy="621030"/>
                    </a:xfrm>
                    <a:prstGeom prst="rect">
                      <a:avLst/>
                    </a:prstGeom>
                    <a:noFill/>
                    <a:ln>
                      <a:noFill/>
                    </a:ln>
                  </pic:spPr>
                </pic:pic>
              </a:graphicData>
            </a:graphic>
          </wp:inline>
        </w:drawing>
      </w:r>
    </w:p>
    <w:p w14:paraId="39992214" w14:textId="77777777" w:rsidR="00A921C0" w:rsidRDefault="00A921C0" w:rsidP="00A921C0">
      <w:pPr>
        <w:pStyle w:val="1"/>
      </w:pPr>
      <w:r>
        <w:t xml:space="preserve">Controlled Asymmetric Quantum Dialogue Protocol </w:t>
      </w:r>
    </w:p>
    <w:p w14:paraId="3FB5D5C2" w14:textId="785B9FB0" w:rsidR="0097795F" w:rsidRPr="00661550" w:rsidRDefault="0097795F" w:rsidP="0097795F">
      <w:pPr>
        <w:pStyle w:val="2"/>
        <w:rPr>
          <w:ins w:id="42" w:author="王鸿基" w:date="2017-10-18T16:18:00Z"/>
        </w:rPr>
      </w:pPr>
      <w:ins w:id="43" w:author="王鸿基" w:date="2017-10-18T16:21:00Z">
        <w:r>
          <w:t>Asymmetric quantum dialogue involving one controller</w:t>
        </w:r>
      </w:ins>
    </w:p>
    <w:p w14:paraId="104B9C3F" w14:textId="77777777" w:rsidR="0097795F" w:rsidRPr="0097795F" w:rsidRDefault="0097795F" w:rsidP="00A921C0">
      <w:pPr>
        <w:pStyle w:val="a5"/>
        <w:rPr>
          <w:ins w:id="44" w:author="王鸿基" w:date="2017-10-18T16:18:00Z"/>
          <w:lang w:val="en-US"/>
          <w:rPrChange w:id="45" w:author="王鸿基" w:date="2017-10-18T16:18:00Z">
            <w:rPr>
              <w:ins w:id="46" w:author="王鸿基" w:date="2017-10-18T16:18:00Z"/>
            </w:rPr>
          </w:rPrChange>
        </w:rPr>
      </w:pPr>
    </w:p>
    <w:p w14:paraId="42BD2DEF" w14:textId="77777777" w:rsidR="00A921C0" w:rsidRDefault="00A921C0" w:rsidP="00A921C0">
      <w:pPr>
        <w:pStyle w:val="a5"/>
      </w:pPr>
      <w:r>
        <w:rPr>
          <w:rFonts w:hint="eastAsia"/>
        </w:rPr>
        <w:t xml:space="preserve">As mentioned in the introduction, </w:t>
      </w:r>
      <w:r>
        <w:t xml:space="preserve">two legitimate communication users cannot exchange secret information without the assistance of the controller, which has substantially increased the security of the quantum communication. Hence, we have to consider the asymmetric capacity quantum dialogue protocol that contains the controller for the sake of maximizing the security and flexibility of the quantum communication. In this context, let us consider the case shown in figure 2, where </w:t>
      </w:r>
      <w:bookmarkStart w:id="47" w:name="OLE_LINK22"/>
      <w:bookmarkStart w:id="48" w:name="OLE_LINK23"/>
      <w:del w:id="49" w:author="王鸿基" w:date="2017-10-18T16:12:00Z">
        <w:r w:rsidDel="0097795F">
          <w:delText>the</w:delText>
        </w:r>
      </w:del>
      <w:r>
        <w:t xml:space="preserve"> TP </w:t>
      </w:r>
      <w:r w:rsidRPr="00A1661D">
        <w:t>is responsible for the preparation of the initial state of the system</w:t>
      </w:r>
      <w:bookmarkEnd w:id="47"/>
      <w:bookmarkEnd w:id="48"/>
      <w:r w:rsidRPr="00A1661D">
        <w:t>,</w:t>
      </w:r>
      <w:r>
        <w:t xml:space="preserve"> but also acts as a controller</w:t>
      </w:r>
      <w:r w:rsidRPr="00A1661D">
        <w:t>.</w:t>
      </w:r>
      <w:r>
        <w:t xml:space="preserve"> </w:t>
      </w:r>
    </w:p>
    <w:p w14:paraId="6E980D67" w14:textId="77777777" w:rsidR="00A921C0" w:rsidRPr="005E023B" w:rsidRDefault="00A921C0" w:rsidP="00A921C0">
      <w:pPr>
        <w:pStyle w:val="a5"/>
        <w:rPr>
          <w:noProof/>
          <w:spacing w:val="0"/>
          <w:sz w:val="16"/>
          <w:szCs w:val="16"/>
          <w:lang w:val="en-US" w:eastAsia="en-US"/>
        </w:rPr>
      </w:pPr>
      <w:r>
        <w:object w:dxaOrig="7473" w:dyaOrig="4874" w14:anchorId="692F8DC7">
          <v:shape id="_x0000_i1027" type="#_x0000_t75" style="width:251.7pt;height:164.15pt" o:ole="">
            <v:imagedata r:id="rId17" o:title=""/>
          </v:shape>
          <o:OLEObject Type="Embed" ProgID="SmartDraw.2" ShapeID="_x0000_i1027" DrawAspect="Content" ObjectID="_1569911577" r:id="rId18"/>
        </w:object>
      </w:r>
    </w:p>
    <w:p w14:paraId="5A47119E" w14:textId="77777777" w:rsidR="00A921C0" w:rsidRPr="005E023B" w:rsidRDefault="00A921C0" w:rsidP="00A921C0">
      <w:pPr>
        <w:pStyle w:val="a5"/>
        <w:rPr>
          <w:noProof/>
          <w:spacing w:val="0"/>
          <w:sz w:val="16"/>
          <w:szCs w:val="16"/>
          <w:lang w:val="en-US" w:eastAsia="en-US"/>
        </w:rPr>
      </w:pPr>
      <w:bookmarkStart w:id="50" w:name="OLE_LINK16"/>
      <w:bookmarkStart w:id="51" w:name="OLE_LINK17"/>
      <w:r w:rsidRPr="005E023B">
        <w:rPr>
          <w:noProof/>
          <w:spacing w:val="0"/>
          <w:sz w:val="16"/>
          <w:szCs w:val="16"/>
          <w:lang w:val="en-US" w:eastAsia="en-US"/>
        </w:rPr>
        <w:t xml:space="preserve">Fig.2 This diagram shows the asymmetric quantum dialogue scheme with a controller, where </w:t>
      </w:r>
      <w:del w:id="52" w:author="王鸿基" w:date="2017-10-18T16:11:00Z">
        <w:r w:rsidRPr="005E023B" w:rsidDel="00461C37">
          <w:rPr>
            <w:noProof/>
            <w:spacing w:val="0"/>
            <w:sz w:val="16"/>
            <w:szCs w:val="16"/>
            <w:lang w:val="en-US" w:eastAsia="en-US"/>
          </w:rPr>
          <w:delText xml:space="preserve">the </w:delText>
        </w:r>
      </w:del>
      <w:r w:rsidRPr="005E023B">
        <w:rPr>
          <w:noProof/>
          <w:spacing w:val="0"/>
          <w:sz w:val="16"/>
          <w:szCs w:val="16"/>
          <w:lang w:val="en-US" w:eastAsia="en-US"/>
        </w:rPr>
        <w:t>TP is responsible</w:t>
      </w:r>
      <w:bookmarkEnd w:id="50"/>
      <w:bookmarkEnd w:id="51"/>
      <w:r w:rsidRPr="005E023B">
        <w:rPr>
          <w:noProof/>
          <w:spacing w:val="0"/>
          <w:sz w:val="16"/>
          <w:szCs w:val="16"/>
          <w:lang w:val="en-US" w:eastAsia="en-US"/>
        </w:rPr>
        <w:t xml:space="preserve"> for the preparation of the initial state of the system, but also acts as a controller. </w:t>
      </w:r>
    </w:p>
    <w:p w14:paraId="737BB522" w14:textId="77777777" w:rsidR="00A921C0" w:rsidRDefault="00A921C0" w:rsidP="00A921C0">
      <w:pPr>
        <w:pStyle w:val="a5"/>
      </w:pPr>
      <w:r>
        <w:rPr>
          <w:rFonts w:hint="eastAsia"/>
        </w:rPr>
        <w:t xml:space="preserve">Phase A: </w:t>
      </w:r>
      <w:r>
        <w:t>Preparing the quantum entangled states and checking the distribution security of the sharing qubits</w:t>
      </w:r>
    </w:p>
    <w:p w14:paraId="6BE0D847" w14:textId="4A67BB48" w:rsidR="00A921C0" w:rsidRDefault="00A921C0" w:rsidP="00A921C0">
      <w:pPr>
        <w:pStyle w:val="a5"/>
      </w:pPr>
      <w:r>
        <w:rPr>
          <w:rFonts w:hint="eastAsia"/>
        </w:rPr>
        <w:t>S</w:t>
      </w:r>
      <w:r>
        <w:t xml:space="preserve">tep 1: </w:t>
      </w:r>
      <w:del w:id="53" w:author="王鸿基" w:date="2017-10-18T16:13:00Z">
        <w:r w:rsidRPr="005E023B" w:rsidDel="0097795F">
          <w:rPr>
            <w:highlight w:val="yellow"/>
          </w:rPr>
          <w:delText>T</w:delText>
        </w:r>
        <w:commentRangeStart w:id="54"/>
        <w:commentRangeStart w:id="55"/>
        <w:r w:rsidRPr="005E023B" w:rsidDel="0097795F">
          <w:rPr>
            <w:highlight w:val="yellow"/>
          </w:rPr>
          <w:delText>he</w:delText>
        </w:r>
      </w:del>
      <w:r>
        <w:t xml:space="preserve"> TP </w:t>
      </w:r>
      <w:commentRangeEnd w:id="54"/>
      <w:r w:rsidR="005E023B">
        <w:rPr>
          <w:rStyle w:val="a9"/>
          <w:spacing w:val="0"/>
          <w:lang w:val="en-US" w:eastAsia="en-US"/>
        </w:rPr>
        <w:commentReference w:id="54"/>
      </w:r>
      <w:commentRangeEnd w:id="55"/>
      <w:r w:rsidR="0097795F">
        <w:rPr>
          <w:rStyle w:val="a9"/>
          <w:spacing w:val="0"/>
          <w:lang w:val="en-US" w:eastAsia="en-US"/>
        </w:rPr>
        <w:commentReference w:id="55"/>
      </w:r>
      <w:r>
        <w:t xml:space="preserve">prepares </w:t>
      </w:r>
      <w:r>
        <w:rPr>
          <w:rFonts w:ascii="DlldmpTimes-Roman" w:hAnsi="DlldmpTimes-Roman" w:cs="DlldmpTimes-Roman"/>
          <w:color w:val="131413"/>
        </w:rPr>
        <w:t xml:space="preserve">one sequence of </w:t>
      </w:r>
      <w:r>
        <w:rPr>
          <w:rFonts w:ascii="DtytsxTimes-Italic" w:hAnsi="DtytsxTimes-Italic" w:cs="DtytsxTimes-Italic"/>
          <w:i/>
          <w:iCs/>
          <w:color w:val="131413"/>
        </w:rPr>
        <w:t xml:space="preserve">N </w:t>
      </w:r>
      <w:r>
        <w:rPr>
          <w:rFonts w:ascii="DlldmpTimes-Roman" w:hAnsi="DlldmpTimes-Roman" w:cs="DlldmpTimes-Roman"/>
          <w:color w:val="131413"/>
        </w:rPr>
        <w:t>entangled states, chosen</w:t>
      </w:r>
      <w:r>
        <w:t xml:space="preserve"> randomly from four Bell states{(A</w:t>
      </w:r>
      <w:r w:rsidRPr="00D03586">
        <w:rPr>
          <w:vertAlign w:val="subscript"/>
        </w:rPr>
        <w:t>1</w:t>
      </w:r>
      <w:r>
        <w:t>, B</w:t>
      </w:r>
      <w:r w:rsidRPr="00D03586">
        <w:rPr>
          <w:vertAlign w:val="subscript"/>
        </w:rPr>
        <w:t>1</w:t>
      </w:r>
      <w:r>
        <w:t>), (A</w:t>
      </w:r>
      <w:r>
        <w:rPr>
          <w:vertAlign w:val="subscript"/>
        </w:rPr>
        <w:t>2</w:t>
      </w:r>
      <w:r>
        <w:t>, B</w:t>
      </w:r>
      <w:r>
        <w:rPr>
          <w:vertAlign w:val="subscript"/>
        </w:rPr>
        <w:t>2</w:t>
      </w:r>
      <w:r>
        <w:t>), …, (A</w:t>
      </w:r>
      <w:r>
        <w:rPr>
          <w:vertAlign w:val="subscript"/>
        </w:rPr>
        <w:t>N-1</w:t>
      </w:r>
      <w:r>
        <w:t>, B</w:t>
      </w:r>
      <w:r>
        <w:rPr>
          <w:vertAlign w:val="subscript"/>
        </w:rPr>
        <w:t>N-1</w:t>
      </w:r>
      <w:r>
        <w:t>) , (A</w:t>
      </w:r>
      <w:r>
        <w:rPr>
          <w:vertAlign w:val="subscript"/>
        </w:rPr>
        <w:t>N</w:t>
      </w:r>
      <w:r>
        <w:t>, B</w:t>
      </w:r>
      <w:r>
        <w:rPr>
          <w:vertAlign w:val="subscript"/>
        </w:rPr>
        <w:t>N</w:t>
      </w:r>
      <w:r>
        <w:t xml:space="preserve">)} and </w:t>
      </w:r>
      <w:r>
        <w:rPr>
          <w:rFonts w:ascii="DlldmpTimes-Roman" w:hAnsi="DlldmpTimes-Roman" w:cs="DlldmpTimes-Roman"/>
          <w:color w:val="131413"/>
        </w:rPr>
        <w:t xml:space="preserve">another sequence of </w:t>
      </w:r>
      <w:r>
        <w:rPr>
          <w:rFonts w:ascii="DtytsxTimes-Italic" w:hAnsi="DtytsxTimes-Italic" w:cs="DtytsxTimes-Italic"/>
          <w:i/>
          <w:iCs/>
          <w:color w:val="131413"/>
        </w:rPr>
        <w:t xml:space="preserve">N </w:t>
      </w:r>
      <w:r>
        <w:rPr>
          <w:rFonts w:ascii="DlldmpTimes-Roman" w:hAnsi="DlldmpTimes-Roman" w:cs="DlldmpTimes-Roman"/>
          <w:color w:val="131413"/>
        </w:rPr>
        <w:t>entangled states</w:t>
      </w:r>
      <w:r>
        <w:t>, chosen randomly in sixteen cluster states{(C</w:t>
      </w:r>
      <w:r w:rsidRPr="00D03586">
        <w:rPr>
          <w:vertAlign w:val="subscript"/>
        </w:rPr>
        <w:t>1</w:t>
      </w:r>
      <w:r>
        <w:t>, D</w:t>
      </w:r>
      <w:r w:rsidRPr="00D03586">
        <w:rPr>
          <w:vertAlign w:val="subscript"/>
        </w:rPr>
        <w:t>1</w:t>
      </w:r>
      <w:r>
        <w:t>, E</w:t>
      </w:r>
      <w:r w:rsidRPr="00D03586">
        <w:rPr>
          <w:vertAlign w:val="subscript"/>
        </w:rPr>
        <w:t>1</w:t>
      </w:r>
      <w:r>
        <w:t>, F</w:t>
      </w:r>
      <w:r w:rsidRPr="00D03586">
        <w:rPr>
          <w:vertAlign w:val="subscript"/>
        </w:rPr>
        <w:t>1</w:t>
      </w:r>
      <w:r>
        <w:t>), (C</w:t>
      </w:r>
      <w:r>
        <w:rPr>
          <w:vertAlign w:val="subscript"/>
        </w:rPr>
        <w:t>2</w:t>
      </w:r>
      <w:r>
        <w:t>, D</w:t>
      </w:r>
      <w:r>
        <w:rPr>
          <w:vertAlign w:val="subscript"/>
        </w:rPr>
        <w:t>2</w:t>
      </w:r>
      <w:r>
        <w:t>, E</w:t>
      </w:r>
      <w:r>
        <w:rPr>
          <w:vertAlign w:val="subscript"/>
        </w:rPr>
        <w:t>2</w:t>
      </w:r>
      <w:r>
        <w:t>, F</w:t>
      </w:r>
      <w:r>
        <w:rPr>
          <w:vertAlign w:val="subscript"/>
        </w:rPr>
        <w:t>2</w:t>
      </w:r>
      <w:r>
        <w:t>), …, (C</w:t>
      </w:r>
      <w:r>
        <w:rPr>
          <w:vertAlign w:val="subscript"/>
        </w:rPr>
        <w:t>N-1</w:t>
      </w:r>
      <w:r>
        <w:t>, D</w:t>
      </w:r>
      <w:r>
        <w:rPr>
          <w:vertAlign w:val="subscript"/>
        </w:rPr>
        <w:t>N-1</w:t>
      </w:r>
      <w:r>
        <w:t>, E</w:t>
      </w:r>
      <w:r>
        <w:rPr>
          <w:vertAlign w:val="subscript"/>
        </w:rPr>
        <w:t>N-1</w:t>
      </w:r>
      <w:r>
        <w:t>, F</w:t>
      </w:r>
      <w:r>
        <w:rPr>
          <w:vertAlign w:val="subscript"/>
        </w:rPr>
        <w:t>N-1</w:t>
      </w:r>
      <w:r>
        <w:t>) , (C</w:t>
      </w:r>
      <w:r>
        <w:rPr>
          <w:vertAlign w:val="subscript"/>
        </w:rPr>
        <w:t>N</w:t>
      </w:r>
      <w:r>
        <w:t>, D</w:t>
      </w:r>
      <w:r>
        <w:rPr>
          <w:vertAlign w:val="subscript"/>
        </w:rPr>
        <w:t>N</w:t>
      </w:r>
      <w:r>
        <w:t>, E</w:t>
      </w:r>
      <w:r>
        <w:rPr>
          <w:vertAlign w:val="subscript"/>
        </w:rPr>
        <w:t>N</w:t>
      </w:r>
      <w:r>
        <w:t>, F</w:t>
      </w:r>
      <w:r>
        <w:rPr>
          <w:vertAlign w:val="subscript"/>
        </w:rPr>
        <w:t>N</w:t>
      </w:r>
      <w:r>
        <w:t>)}. Furthermore,</w:t>
      </w:r>
      <w:del w:id="56" w:author="王鸿基" w:date="2017-10-18T16:13:00Z">
        <w:r w:rsidDel="0097795F">
          <w:delText xml:space="preserve"> </w:delText>
        </w:r>
        <w:r w:rsidRPr="005E023B" w:rsidDel="0097795F">
          <w:rPr>
            <w:highlight w:val="yellow"/>
          </w:rPr>
          <w:delText>the</w:delText>
        </w:r>
      </w:del>
      <w:r>
        <w:t xml:space="preserve"> TP prepares two checking sequences P</w:t>
      </w:r>
      <w:r w:rsidRPr="00923CFB">
        <w:rPr>
          <w:vertAlign w:val="subscript"/>
        </w:rPr>
        <w:t>1</w:t>
      </w:r>
      <w:r>
        <w:t xml:space="preserve"> and P</w:t>
      </w:r>
      <w:r w:rsidRPr="00923CFB">
        <w:rPr>
          <w:vertAlign w:val="subscript"/>
        </w:rPr>
        <w:t>2</w:t>
      </w:r>
      <w:r>
        <w:t xml:space="preserve"> both of which are composed of N single qubits randomly in one of four states </w:t>
      </w:r>
      <w:r w:rsidRPr="000E2FE2">
        <w:t>|0</w:t>
      </w:r>
      <w:r w:rsidRPr="000E2FE2">
        <w:sym w:font="Symbol" w:char="F0F1"/>
      </w:r>
      <w:r w:rsidRPr="000E2FE2">
        <w:t>, |1</w:t>
      </w:r>
      <w:r w:rsidRPr="000E2FE2">
        <w:sym w:font="Symbol" w:char="F0F1"/>
      </w:r>
      <w:r>
        <w:t xml:space="preserve">, </w:t>
      </w:r>
      <w:r w:rsidRPr="000E2FE2">
        <w:t>|+</w:t>
      </w:r>
      <w:r w:rsidRPr="000E2FE2">
        <w:sym w:font="Symbol" w:char="F0F1"/>
      </w:r>
      <w:r>
        <w:t xml:space="preserve"> </w:t>
      </w:r>
      <w:r>
        <w:rPr>
          <w:rFonts w:hint="eastAsia"/>
        </w:rPr>
        <w:t>and</w:t>
      </w:r>
      <w:r w:rsidRPr="000E2FE2">
        <w:t xml:space="preserve"> |-</w:t>
      </w:r>
      <w:r w:rsidRPr="000E2FE2">
        <w:sym w:font="Symbol" w:char="F0F1"/>
      </w:r>
      <w:r>
        <w:t xml:space="preserve"> for the sake of guaranteeing that each qubit can be safely distributed to </w:t>
      </w:r>
      <w:r w:rsidR="005E023B">
        <w:t xml:space="preserve">both </w:t>
      </w:r>
      <w:r>
        <w:t>Alice and Bob.</w:t>
      </w:r>
    </w:p>
    <w:p w14:paraId="2BD6109C" w14:textId="77777777" w:rsidR="00A921C0" w:rsidRDefault="00A921C0" w:rsidP="00A921C0">
      <w:pPr>
        <w:pStyle w:val="a5"/>
      </w:pPr>
      <w:r>
        <w:t>Step 2: As mentioned at the beginning of this section, TP acts as a controller, which enhance</w:t>
      </w:r>
      <w:r>
        <w:rPr>
          <w:rFonts w:hint="eastAsia"/>
        </w:rPr>
        <w:t>s</w:t>
      </w:r>
      <w:r>
        <w:t xml:space="preserve"> the security of quantum communication between Alice and Bob by performing unitary operator on qubit </w:t>
      </w:r>
      <w:bookmarkStart w:id="57" w:name="OLE_LINK20"/>
      <w:bookmarkStart w:id="58" w:name="OLE_LINK21"/>
      <w:r>
        <w:t>B</w:t>
      </w:r>
      <w:r w:rsidRPr="00225F52">
        <w:rPr>
          <w:vertAlign w:val="subscript"/>
        </w:rPr>
        <w:t>n</w:t>
      </w:r>
      <w:r>
        <w:t xml:space="preserve"> (n= 1, 2 , …, N)</w:t>
      </w:r>
      <w:bookmarkEnd w:id="57"/>
      <w:bookmarkEnd w:id="58"/>
      <w:r>
        <w:t xml:space="preserve">. Hence, </w:t>
      </w:r>
      <w:bookmarkStart w:id="59" w:name="OLE_LINK24"/>
      <w:bookmarkStart w:id="60" w:name="OLE_LINK25"/>
      <w:r>
        <w:t>TP performs unitary operator O</w:t>
      </w:r>
      <w:r>
        <w:rPr>
          <w:vertAlign w:val="subscript"/>
        </w:rPr>
        <w:t>n</w:t>
      </w:r>
      <w:r>
        <w:t xml:space="preserve"> chosen randomly from U</w:t>
      </w:r>
      <w:r w:rsidRPr="001B3104">
        <w:rPr>
          <w:vertAlign w:val="subscript"/>
        </w:rPr>
        <w:t>i</w:t>
      </w:r>
      <w:r>
        <w:t xml:space="preserve"> ( i = 1, 2, 3, 4 ) on qubit B</w:t>
      </w:r>
      <w:r w:rsidRPr="00225F52">
        <w:rPr>
          <w:vertAlign w:val="subscript"/>
        </w:rPr>
        <w:t>n</w:t>
      </w:r>
      <w:r>
        <w:t>,</w:t>
      </w:r>
      <w:bookmarkStart w:id="61" w:name="OLE_LINK28"/>
      <w:bookmarkStart w:id="62" w:name="OLE_LINK29"/>
      <w:r>
        <w:t xml:space="preserve"> i.e. , {</w:t>
      </w:r>
      <w:r w:rsidRPr="000304E7">
        <w:t xml:space="preserve"> </w:t>
      </w:r>
      <w:r>
        <w:t>O</w:t>
      </w:r>
      <w:r>
        <w:rPr>
          <w:vertAlign w:val="subscript"/>
        </w:rPr>
        <w:t>n</w:t>
      </w:r>
      <w:r>
        <w:t>(B</w:t>
      </w:r>
      <w:r w:rsidRPr="00225F52">
        <w:rPr>
          <w:vertAlign w:val="subscript"/>
        </w:rPr>
        <w:t>n</w:t>
      </w:r>
      <w:r>
        <w:t>)</w:t>
      </w:r>
      <w:r>
        <w:rPr>
          <w:vertAlign w:val="subscript"/>
        </w:rPr>
        <w:t xml:space="preserve"> </w:t>
      </w:r>
      <w:r>
        <w:t>}, (n= 1, 2 , …, N).</w:t>
      </w:r>
      <w:bookmarkEnd w:id="59"/>
      <w:bookmarkEnd w:id="60"/>
      <w:bookmarkEnd w:id="61"/>
      <w:bookmarkEnd w:id="62"/>
      <w:r>
        <w:t xml:space="preserve"> Additionally, TP </w:t>
      </w:r>
      <w:r>
        <w:rPr>
          <w:rFonts w:ascii="DlldmpTimes-Roman" w:hAnsi="DlldmpTimes-Roman" w:cs="DlldmpTimes-Roman"/>
          <w:color w:val="131413"/>
        </w:rPr>
        <w:t xml:space="preserve">divides the sequences into </w:t>
      </w:r>
      <w:r>
        <w:rPr>
          <w:rFonts w:ascii="DtytsxTimes-Italic" w:hAnsi="DtytsxTimes-Italic" w:cs="DtytsxTimes-Italic"/>
          <w:iCs/>
          <w:color w:val="131413"/>
        </w:rPr>
        <w:t>six</w:t>
      </w:r>
      <w:r>
        <w:rPr>
          <w:rFonts w:ascii="DtytsxTimes-Italic" w:hAnsi="DtytsxTimes-Italic" w:cs="DtytsxTimes-Italic"/>
          <w:i/>
          <w:iCs/>
          <w:color w:val="131413"/>
        </w:rPr>
        <w:t xml:space="preserve"> </w:t>
      </w:r>
      <w:r>
        <w:rPr>
          <w:rFonts w:ascii="DlldmpTimes-Roman" w:hAnsi="DlldmpTimes-Roman" w:cs="DlldmpTimes-Roman"/>
          <w:color w:val="131413"/>
        </w:rPr>
        <w:t>strings and these strings can be denoted by:</w:t>
      </w:r>
      <w:r>
        <w:t xml:space="preserve"> S</w:t>
      </w:r>
      <w:r w:rsidRPr="00D03586">
        <w:rPr>
          <w:vertAlign w:val="subscript"/>
        </w:rPr>
        <w:t>A</w:t>
      </w:r>
      <w:r>
        <w:t>={</w:t>
      </w:r>
      <w:r w:rsidRPr="00730B80">
        <w:t xml:space="preserve"> </w:t>
      </w:r>
      <w:r>
        <w:t>A</w:t>
      </w:r>
      <w:r w:rsidRPr="00D03586">
        <w:rPr>
          <w:vertAlign w:val="subscript"/>
        </w:rPr>
        <w:t>1</w:t>
      </w:r>
      <w:r>
        <w:t>, A</w:t>
      </w:r>
      <w:r w:rsidRPr="00730B80">
        <w:rPr>
          <w:vertAlign w:val="subscript"/>
        </w:rPr>
        <w:t>2</w:t>
      </w:r>
      <w:r>
        <w:t>, …, A</w:t>
      </w:r>
      <w:r w:rsidRPr="00730B80">
        <w:rPr>
          <w:vertAlign w:val="subscript"/>
        </w:rPr>
        <w:t>N</w:t>
      </w:r>
      <w:r>
        <w:t xml:space="preserve">}, </w:t>
      </w:r>
      <w:bookmarkStart w:id="63" w:name="OLE_LINK40"/>
      <w:bookmarkStart w:id="64" w:name="OLE_LINK41"/>
      <w:r>
        <w:t>S</w:t>
      </w:r>
      <w:r w:rsidRPr="00D03586">
        <w:rPr>
          <w:vertAlign w:val="subscript"/>
        </w:rPr>
        <w:t>B</w:t>
      </w:r>
      <w:r>
        <w:t>={</w:t>
      </w:r>
      <w:r w:rsidRPr="008E7ED0">
        <w:t xml:space="preserve"> </w:t>
      </w:r>
      <w:r>
        <w:t>O</w:t>
      </w:r>
      <w:r>
        <w:rPr>
          <w:vertAlign w:val="subscript"/>
        </w:rPr>
        <w:t>1</w:t>
      </w:r>
      <w:r>
        <w:t>(B</w:t>
      </w:r>
      <w:r>
        <w:rPr>
          <w:vertAlign w:val="subscript"/>
        </w:rPr>
        <w:t>1</w:t>
      </w:r>
      <w:r>
        <w:t>), O</w:t>
      </w:r>
      <w:r>
        <w:rPr>
          <w:vertAlign w:val="subscript"/>
        </w:rPr>
        <w:t>2</w:t>
      </w:r>
      <w:r>
        <w:t>(B</w:t>
      </w:r>
      <w:r>
        <w:rPr>
          <w:vertAlign w:val="subscript"/>
        </w:rPr>
        <w:t>2</w:t>
      </w:r>
      <w:r>
        <w:t>), …, O</w:t>
      </w:r>
      <w:r>
        <w:rPr>
          <w:vertAlign w:val="subscript"/>
        </w:rPr>
        <w:t>N</w:t>
      </w:r>
      <w:r>
        <w:t>(B</w:t>
      </w:r>
      <w:r>
        <w:rPr>
          <w:vertAlign w:val="subscript"/>
        </w:rPr>
        <w:t>N</w:t>
      </w:r>
      <w:r>
        <w:t>)}</w:t>
      </w:r>
      <w:bookmarkEnd w:id="63"/>
      <w:bookmarkEnd w:id="64"/>
      <w:r>
        <w:t>, S</w:t>
      </w:r>
      <w:r w:rsidRPr="00D03586">
        <w:rPr>
          <w:vertAlign w:val="subscript"/>
        </w:rPr>
        <w:t>C</w:t>
      </w:r>
      <w:r>
        <w:t>=</w:t>
      </w:r>
      <w:r>
        <w:rPr>
          <w:rFonts w:hint="eastAsia"/>
        </w:rPr>
        <w:t>{</w:t>
      </w:r>
      <w:r>
        <w:t>C</w:t>
      </w:r>
      <w:r w:rsidRPr="00730B80">
        <w:rPr>
          <w:vertAlign w:val="subscript"/>
        </w:rPr>
        <w:t>1</w:t>
      </w:r>
      <w:r>
        <w:t>, C</w:t>
      </w:r>
      <w:r w:rsidRPr="00730B80">
        <w:rPr>
          <w:vertAlign w:val="subscript"/>
        </w:rPr>
        <w:t>2</w:t>
      </w:r>
      <w:r>
        <w:t>, …, C</w:t>
      </w:r>
      <w:r w:rsidRPr="00730B80">
        <w:rPr>
          <w:vertAlign w:val="subscript"/>
        </w:rPr>
        <w:t>N</w:t>
      </w:r>
      <w:r>
        <w:rPr>
          <w:rFonts w:hint="eastAsia"/>
        </w:rPr>
        <w:t>}</w:t>
      </w:r>
      <w:r>
        <w:t>, S</w:t>
      </w:r>
      <w:r w:rsidRPr="00D03586">
        <w:rPr>
          <w:vertAlign w:val="subscript"/>
        </w:rPr>
        <w:t>D</w:t>
      </w:r>
      <w:r>
        <w:t>={D</w:t>
      </w:r>
      <w:r w:rsidRPr="00730B80">
        <w:rPr>
          <w:vertAlign w:val="subscript"/>
        </w:rPr>
        <w:t>1</w:t>
      </w:r>
      <w:r>
        <w:t>, D</w:t>
      </w:r>
      <w:r w:rsidRPr="00730B80">
        <w:rPr>
          <w:vertAlign w:val="subscript"/>
        </w:rPr>
        <w:t>2</w:t>
      </w:r>
      <w:r>
        <w:t>, …, D</w:t>
      </w:r>
      <w:r w:rsidRPr="00730B80">
        <w:rPr>
          <w:vertAlign w:val="subscript"/>
        </w:rPr>
        <w:t>N</w:t>
      </w:r>
      <w:r>
        <w:t>}, S</w:t>
      </w:r>
      <w:r w:rsidRPr="00D03586">
        <w:rPr>
          <w:vertAlign w:val="subscript"/>
        </w:rPr>
        <w:t>E</w:t>
      </w:r>
      <w:r>
        <w:t>={E</w:t>
      </w:r>
      <w:r w:rsidRPr="00730B80">
        <w:rPr>
          <w:vertAlign w:val="subscript"/>
        </w:rPr>
        <w:t>1</w:t>
      </w:r>
      <w:r>
        <w:t>, E</w:t>
      </w:r>
      <w:r w:rsidRPr="00730B80">
        <w:rPr>
          <w:vertAlign w:val="subscript"/>
        </w:rPr>
        <w:t>2</w:t>
      </w:r>
      <w:r>
        <w:t>, …, E</w:t>
      </w:r>
      <w:r w:rsidRPr="00730B80">
        <w:rPr>
          <w:vertAlign w:val="subscript"/>
        </w:rPr>
        <w:t>N</w:t>
      </w:r>
      <w:r>
        <w:t>}, S</w:t>
      </w:r>
      <w:r w:rsidRPr="00D03586">
        <w:rPr>
          <w:vertAlign w:val="subscript"/>
        </w:rPr>
        <w:t>F</w:t>
      </w:r>
      <w:r>
        <w:t>={F</w:t>
      </w:r>
      <w:r w:rsidRPr="00730B80">
        <w:rPr>
          <w:vertAlign w:val="subscript"/>
        </w:rPr>
        <w:t>1</w:t>
      </w:r>
      <w:r>
        <w:t>, F</w:t>
      </w:r>
      <w:r w:rsidRPr="00730B80">
        <w:rPr>
          <w:vertAlign w:val="subscript"/>
        </w:rPr>
        <w:t>2</w:t>
      </w:r>
      <w:r>
        <w:t>, …, F</w:t>
      </w:r>
      <w:r w:rsidRPr="00730B80">
        <w:rPr>
          <w:vertAlign w:val="subscript"/>
        </w:rPr>
        <w:t>N</w:t>
      </w:r>
      <w:r>
        <w:t>}.</w:t>
      </w:r>
    </w:p>
    <w:p w14:paraId="4E47EB0A" w14:textId="77777777" w:rsidR="00A921C0" w:rsidRDefault="00A921C0" w:rsidP="00A921C0">
      <w:pPr>
        <w:pStyle w:val="a5"/>
      </w:pPr>
      <w:r>
        <w:t>Step 3: In our scenario, observe that the security of distributing qubits from TP to Alice and Bob can be undertaken with the aid of inserting</w:t>
      </w:r>
      <w:r w:rsidRPr="000E2FE2">
        <w:t xml:space="preserve"> </w:t>
      </w:r>
      <w:r>
        <w:t>checking</w:t>
      </w:r>
      <w:r w:rsidRPr="000E2FE2">
        <w:t xml:space="preserve"> </w:t>
      </w:r>
      <w:r>
        <w:t>qubit</w:t>
      </w:r>
      <w:r w:rsidRPr="000E2FE2">
        <w:t>s</w:t>
      </w:r>
      <w:r>
        <w:t xml:space="preserve"> into the ordered sequences. Therefore, TP</w:t>
      </w:r>
      <w:r w:rsidRPr="000E2FE2">
        <w:t xml:space="preserve"> randomly inserts </w:t>
      </w:r>
      <w:r>
        <w:t>checking</w:t>
      </w:r>
      <w:r w:rsidRPr="000E2FE2">
        <w:t xml:space="preserve"> </w:t>
      </w:r>
      <w:r>
        <w:t>qubit</w:t>
      </w:r>
      <w:r w:rsidRPr="000E2FE2">
        <w:t xml:space="preserve">s </w:t>
      </w:r>
      <w:r>
        <w:t>of the sequences P</w:t>
      </w:r>
      <w:r w:rsidRPr="00923CFB">
        <w:rPr>
          <w:vertAlign w:val="subscript"/>
        </w:rPr>
        <w:t>1</w:t>
      </w:r>
      <w:r>
        <w:t xml:space="preserve"> and P</w:t>
      </w:r>
      <w:r w:rsidRPr="00923CFB">
        <w:rPr>
          <w:vertAlign w:val="subscript"/>
        </w:rPr>
        <w:t>2</w:t>
      </w:r>
      <w:r>
        <w:rPr>
          <w:vertAlign w:val="subscript"/>
        </w:rPr>
        <w:t xml:space="preserve"> </w:t>
      </w:r>
      <w:r>
        <w:t xml:space="preserve">into the ordered sequences </w:t>
      </w:r>
      <w:r w:rsidRPr="000E2FE2">
        <w:t>S</w:t>
      </w:r>
      <w:r>
        <w:rPr>
          <w:vertAlign w:val="subscript"/>
        </w:rPr>
        <w:t>A</w:t>
      </w:r>
      <w:r>
        <w:t xml:space="preserve"> and </w:t>
      </w:r>
      <w:r w:rsidRPr="000E2FE2">
        <w:t>S</w:t>
      </w:r>
      <w:r w:rsidRPr="000E2FE2">
        <w:rPr>
          <w:vertAlign w:val="subscript"/>
        </w:rPr>
        <w:t>E</w:t>
      </w:r>
      <w:r>
        <w:t xml:space="preserve">, respectively </w:t>
      </w:r>
      <w:r w:rsidRPr="000E2FE2">
        <w:t xml:space="preserve">and gets </w:t>
      </w:r>
      <w:r>
        <w:t>two</w:t>
      </w:r>
      <w:r w:rsidRPr="000E2FE2">
        <w:t xml:space="preserve"> new sequences</w:t>
      </w:r>
      <w:r>
        <w:t xml:space="preserve"> </w:t>
      </w:r>
      <w:r w:rsidRPr="000E2FE2">
        <w:t>S</w:t>
      </w:r>
      <w:r>
        <w:rPr>
          <w:vertAlign w:val="subscript"/>
        </w:rPr>
        <w:t>A</w:t>
      </w:r>
      <w:r>
        <w:t xml:space="preserve">’’ and </w:t>
      </w:r>
      <w:r w:rsidRPr="000E2FE2">
        <w:t>S</w:t>
      </w:r>
      <w:r w:rsidRPr="000E2FE2">
        <w:rPr>
          <w:vertAlign w:val="subscript"/>
        </w:rPr>
        <w:t>E</w:t>
      </w:r>
      <w:r w:rsidRPr="000E2FE2">
        <w:t>”.</w:t>
      </w:r>
      <w:r>
        <w:t xml:space="preserve"> Subsequently, TP</w:t>
      </w:r>
      <w:r w:rsidRPr="000E2FE2">
        <w:t xml:space="preserve"> records their positions in the new seque</w:t>
      </w:r>
      <w:r>
        <w:t>nces, and then sends the</w:t>
      </w:r>
      <w:r w:rsidRPr="000E2FE2">
        <w:t xml:space="preserve"> sequences S</w:t>
      </w:r>
      <w:r>
        <w:rPr>
          <w:vertAlign w:val="subscript"/>
        </w:rPr>
        <w:t>A</w:t>
      </w:r>
      <w:r>
        <w:t>’’, S</w:t>
      </w:r>
      <w:r w:rsidRPr="00D03586">
        <w:rPr>
          <w:vertAlign w:val="subscript"/>
        </w:rPr>
        <w:t>C</w:t>
      </w:r>
      <w:r>
        <w:t>, S</w:t>
      </w:r>
      <w:r w:rsidRPr="00D03586">
        <w:rPr>
          <w:vertAlign w:val="subscript"/>
        </w:rPr>
        <w:t>D</w:t>
      </w:r>
      <w:r>
        <w:t>, S</w:t>
      </w:r>
      <w:r w:rsidRPr="00D03586">
        <w:rPr>
          <w:vertAlign w:val="subscript"/>
        </w:rPr>
        <w:t>F</w:t>
      </w:r>
      <w:r>
        <w:t xml:space="preserve"> to Alice, and sends the sequences S</w:t>
      </w:r>
      <w:r w:rsidRPr="00D03586">
        <w:rPr>
          <w:vertAlign w:val="subscript"/>
        </w:rPr>
        <w:t>B</w:t>
      </w:r>
      <w:r>
        <w:t xml:space="preserve">, </w:t>
      </w:r>
      <w:r w:rsidRPr="000E2FE2">
        <w:t>S</w:t>
      </w:r>
      <w:r w:rsidRPr="000E2FE2">
        <w:rPr>
          <w:vertAlign w:val="subscript"/>
        </w:rPr>
        <w:t>E</w:t>
      </w:r>
      <w:r w:rsidRPr="000E2FE2">
        <w:t>”</w:t>
      </w:r>
      <w:r>
        <w:t xml:space="preserve"> to Bob</w:t>
      </w:r>
      <w:r w:rsidRPr="000E2FE2">
        <w:t>.</w:t>
      </w:r>
    </w:p>
    <w:p w14:paraId="3810CB94" w14:textId="6BD09C67" w:rsidR="00A921C0" w:rsidRDefault="00A921C0" w:rsidP="00A921C0">
      <w:pPr>
        <w:pStyle w:val="a5"/>
      </w:pPr>
      <w:r>
        <w:rPr>
          <w:rFonts w:hint="eastAsia"/>
        </w:rPr>
        <w:t xml:space="preserve">Step 4: </w:t>
      </w:r>
      <w:r>
        <w:t xml:space="preserve">To guarantee realization of the security checking process, </w:t>
      </w:r>
      <w:r w:rsidR="005E023B">
        <w:t xml:space="preserve">both </w:t>
      </w:r>
      <w:r>
        <w:t>Alice and Bob must first confirm to</w:t>
      </w:r>
      <w:del w:id="65" w:author="王鸿基" w:date="2017-10-18T16:13:00Z">
        <w:r w:rsidDel="0097795F">
          <w:delText xml:space="preserve"> the</w:delText>
        </w:r>
      </w:del>
      <w:r>
        <w:t xml:space="preserve"> TP that they have received all qubits of sequences </w:t>
      </w:r>
      <w:r w:rsidRPr="000E2FE2">
        <w:t>S</w:t>
      </w:r>
      <w:r>
        <w:rPr>
          <w:vertAlign w:val="subscript"/>
        </w:rPr>
        <w:t>A</w:t>
      </w:r>
      <w:r>
        <w:t>’’, S</w:t>
      </w:r>
      <w:r w:rsidRPr="00D03586">
        <w:rPr>
          <w:vertAlign w:val="subscript"/>
        </w:rPr>
        <w:t>C</w:t>
      </w:r>
      <w:r>
        <w:t>, S</w:t>
      </w:r>
      <w:r w:rsidRPr="00D03586">
        <w:rPr>
          <w:vertAlign w:val="subscript"/>
        </w:rPr>
        <w:t>D</w:t>
      </w:r>
      <w:r>
        <w:t>, S</w:t>
      </w:r>
      <w:r w:rsidRPr="00D03586">
        <w:rPr>
          <w:vertAlign w:val="subscript"/>
        </w:rPr>
        <w:t>F</w:t>
      </w:r>
      <w:r>
        <w:t xml:space="preserve"> and sequences S</w:t>
      </w:r>
      <w:r w:rsidRPr="00D03586">
        <w:rPr>
          <w:vertAlign w:val="subscript"/>
        </w:rPr>
        <w:t>B</w:t>
      </w:r>
      <w:r>
        <w:t xml:space="preserve">, </w:t>
      </w:r>
      <w:r w:rsidRPr="000E2FE2">
        <w:t>S</w:t>
      </w:r>
      <w:r w:rsidRPr="000E2FE2">
        <w:rPr>
          <w:vertAlign w:val="subscript"/>
        </w:rPr>
        <w:t>E</w:t>
      </w:r>
      <w:r w:rsidRPr="000E2FE2">
        <w:t>”</w:t>
      </w:r>
      <w:r>
        <w:t xml:space="preserve">, respectively. In this context, </w:t>
      </w:r>
      <w:r w:rsidRPr="000E2FE2">
        <w:t xml:space="preserve">Alice and Bob </w:t>
      </w:r>
      <w:r w:rsidR="005E023B">
        <w:t xml:space="preserve">should </w:t>
      </w:r>
      <w:r w:rsidRPr="000E2FE2">
        <w:t>collaborate to check the security of quantum channel with the following procedures:</w:t>
      </w:r>
      <w:r>
        <w:t xml:space="preserve"> TP tells Alice and Bob the position of sample qubits of the sequences P</w:t>
      </w:r>
      <w:r w:rsidRPr="00923CFB">
        <w:rPr>
          <w:vertAlign w:val="subscript"/>
        </w:rPr>
        <w:t>1</w:t>
      </w:r>
      <w:r w:rsidRPr="000E2FE2">
        <w:t xml:space="preserve"> </w:t>
      </w:r>
      <w:r>
        <w:t>and P</w:t>
      </w:r>
      <w:r w:rsidRPr="00923CFB">
        <w:rPr>
          <w:vertAlign w:val="subscript"/>
        </w:rPr>
        <w:t>2</w:t>
      </w:r>
      <w:r>
        <w:rPr>
          <w:vertAlign w:val="subscript"/>
        </w:rPr>
        <w:t xml:space="preserve"> </w:t>
      </w:r>
      <w:r w:rsidRPr="000E2FE2">
        <w:t>in the detection sequence S</w:t>
      </w:r>
      <w:r>
        <w:rPr>
          <w:vertAlign w:val="subscript"/>
        </w:rPr>
        <w:t>A</w:t>
      </w:r>
      <w:r w:rsidRPr="000E2FE2">
        <w:t>’’</w:t>
      </w:r>
      <w:r>
        <w:t xml:space="preserve"> and </w:t>
      </w:r>
      <w:r w:rsidRPr="000E2FE2">
        <w:t>S</w:t>
      </w:r>
      <w:r w:rsidRPr="000E2FE2">
        <w:rPr>
          <w:vertAlign w:val="subscript"/>
        </w:rPr>
        <w:t>E</w:t>
      </w:r>
      <w:r w:rsidRPr="000E2FE2">
        <w:t>”</w:t>
      </w:r>
      <w:r>
        <w:t>, respectively</w:t>
      </w:r>
      <w:r w:rsidRPr="000E2FE2">
        <w:t>.</w:t>
      </w:r>
      <w:r>
        <w:t xml:space="preserve"> Subsequently, Alice and Bob select randomly </w:t>
      </w:r>
      <w:r w:rsidRPr="000E2FE2">
        <w:t xml:space="preserve">corresponding </w:t>
      </w:r>
      <w:r w:rsidRPr="00F16428">
        <w:t xml:space="preserve">bases </w:t>
      </w:r>
      <w:r>
        <w:t>B</w:t>
      </w:r>
      <w:r w:rsidRPr="00344C7B">
        <w:rPr>
          <w:vertAlign w:val="subscript"/>
        </w:rPr>
        <w:t>Z</w:t>
      </w:r>
      <w:r>
        <w:t>=</w:t>
      </w:r>
      <w:r w:rsidRPr="00F16428">
        <w:t>{|0</w:t>
      </w:r>
      <w:r w:rsidRPr="00F16428">
        <w:sym w:font="Symbol" w:char="F0F1"/>
      </w:r>
      <w:r w:rsidRPr="00F16428">
        <w:t>, |1</w:t>
      </w:r>
      <w:r w:rsidRPr="00F16428">
        <w:sym w:font="Symbol" w:char="F0F1"/>
      </w:r>
      <w:r w:rsidRPr="00F16428">
        <w:t xml:space="preserve">} </w:t>
      </w:r>
      <w:r w:rsidRPr="00F16428">
        <w:lastRenderedPageBreak/>
        <w:t xml:space="preserve">or </w:t>
      </w:r>
      <w:r>
        <w:t>B</w:t>
      </w:r>
      <w:r w:rsidRPr="00344C7B">
        <w:rPr>
          <w:vertAlign w:val="subscript"/>
        </w:rPr>
        <w:t>X</w:t>
      </w:r>
      <w:r>
        <w:rPr>
          <w:rFonts w:hint="eastAsia"/>
        </w:rPr>
        <w:t>=</w:t>
      </w:r>
      <w:r w:rsidRPr="00F16428">
        <w:t>{|+</w:t>
      </w:r>
      <w:r w:rsidRPr="00F16428">
        <w:sym w:font="Symbol" w:char="F0F1"/>
      </w:r>
      <w:r w:rsidRPr="00F16428">
        <w:t>, |-</w:t>
      </w:r>
      <w:r w:rsidRPr="00F16428">
        <w:sym w:font="Symbol" w:char="F0F1"/>
      </w:r>
      <w:r w:rsidRPr="00F16428">
        <w:t xml:space="preserve">} to measure the sample </w:t>
      </w:r>
      <w:r>
        <w:t>qubits.</w:t>
      </w:r>
      <w:r>
        <w:rPr>
          <w:rFonts w:hint="eastAsia"/>
        </w:rPr>
        <w:t xml:space="preserve"> </w:t>
      </w:r>
      <w:r>
        <w:t>Finishing measuring, for the sake of verifying as to whether the channel is secure, Alice and Bob compare their</w:t>
      </w:r>
      <w:r w:rsidRPr="00F16428">
        <w:t xml:space="preserve"> measurement results </w:t>
      </w:r>
      <w:r>
        <w:t>with the corresponding quantum state from TP’s announcements. In this context</w:t>
      </w:r>
      <w:r w:rsidRPr="00F16428">
        <w:t xml:space="preserve">, </w:t>
      </w:r>
      <w:r>
        <w:t>Alice and Bob analyze the error rate. Explicitly, t</w:t>
      </w:r>
      <w:r w:rsidRPr="00F16428">
        <w:t>he quantum channel is insecure if the</w:t>
      </w:r>
      <w:r>
        <w:t xml:space="preserve"> error rate exceeds the theoretical security threshold</w:t>
      </w:r>
      <w:r w:rsidRPr="00F16428">
        <w:t>, then they terminate the communication.</w:t>
      </w:r>
    </w:p>
    <w:p w14:paraId="775ECAA6" w14:textId="77777777" w:rsidR="00A921C0" w:rsidRDefault="00A921C0" w:rsidP="00A921C0">
      <w:pPr>
        <w:pStyle w:val="a5"/>
      </w:pPr>
      <w:r>
        <w:t>Phase B: Encoding the secret information by performing the corresponding unitary operators</w:t>
      </w:r>
    </w:p>
    <w:p w14:paraId="0A913300" w14:textId="72AF6AB9" w:rsidR="00A921C0" w:rsidRDefault="00A921C0" w:rsidP="00A921C0">
      <w:pPr>
        <w:pStyle w:val="a5"/>
      </w:pPr>
      <w:r>
        <w:rPr>
          <w:rFonts w:hint="eastAsia"/>
        </w:rPr>
        <w:t xml:space="preserve">Step 1: </w:t>
      </w:r>
      <w:r>
        <w:t xml:space="preserve">Having verified the channel is secure, let us now proceed by elaborating on the details of phase B, where Alice and Bob encode their secret information by performing the corresponding unitary operators, respectively. Observe </w:t>
      </w:r>
      <w:r w:rsidR="005E023B">
        <w:t xml:space="preserve">that </w:t>
      </w:r>
      <w:r>
        <w:t>in the step 3 of phase A TP randomly inserted</w:t>
      </w:r>
      <w:r w:rsidRPr="000E2FE2">
        <w:t xml:space="preserve"> </w:t>
      </w:r>
      <w:r>
        <w:t>checking</w:t>
      </w:r>
      <w:r w:rsidRPr="000E2FE2">
        <w:t xml:space="preserve"> </w:t>
      </w:r>
      <w:r>
        <w:t>qubit</w:t>
      </w:r>
      <w:r w:rsidRPr="000E2FE2">
        <w:t xml:space="preserve">s </w:t>
      </w:r>
      <w:r>
        <w:t>of the sequences P</w:t>
      </w:r>
      <w:r w:rsidRPr="00923CFB">
        <w:rPr>
          <w:vertAlign w:val="subscript"/>
        </w:rPr>
        <w:t>1</w:t>
      </w:r>
      <w:r>
        <w:t xml:space="preserve"> and P</w:t>
      </w:r>
      <w:r w:rsidRPr="00923CFB">
        <w:rPr>
          <w:vertAlign w:val="subscript"/>
        </w:rPr>
        <w:t>2</w:t>
      </w:r>
      <w:r>
        <w:rPr>
          <w:vertAlign w:val="subscript"/>
        </w:rPr>
        <w:t xml:space="preserve"> </w:t>
      </w:r>
      <w:r>
        <w:t xml:space="preserve">into the ordered sequences </w:t>
      </w:r>
      <w:r w:rsidRPr="000E2FE2">
        <w:t>S</w:t>
      </w:r>
      <w:r>
        <w:rPr>
          <w:vertAlign w:val="subscript"/>
        </w:rPr>
        <w:t>A</w:t>
      </w:r>
      <w:r>
        <w:t xml:space="preserve"> and </w:t>
      </w:r>
      <w:r w:rsidRPr="000E2FE2">
        <w:t>S</w:t>
      </w:r>
      <w:r w:rsidRPr="000E2FE2">
        <w:rPr>
          <w:vertAlign w:val="subscript"/>
        </w:rPr>
        <w:t>E</w:t>
      </w:r>
      <w:r>
        <w:t>, respectively. Hence, we note that Alice and Bob should remove</w:t>
      </w:r>
      <w:r w:rsidRPr="00E8492F">
        <w:t xml:space="preserve"> </w:t>
      </w:r>
      <w:r>
        <w:t>the sample qubits from the sequences S</w:t>
      </w:r>
      <w:r>
        <w:rPr>
          <w:vertAlign w:val="subscript"/>
        </w:rPr>
        <w:t>A</w:t>
      </w:r>
      <w:r>
        <w:t>’’ and S</w:t>
      </w:r>
      <w:r w:rsidRPr="00D03586">
        <w:rPr>
          <w:vertAlign w:val="subscript"/>
        </w:rPr>
        <w:t>E</w:t>
      </w:r>
      <w:r>
        <w:t>”, respectively, to restore the initial sequence S</w:t>
      </w:r>
      <w:r>
        <w:rPr>
          <w:vertAlign w:val="subscript"/>
        </w:rPr>
        <w:t>A</w:t>
      </w:r>
      <w:r>
        <w:t xml:space="preserve"> and S</w:t>
      </w:r>
      <w:r w:rsidRPr="00D03586">
        <w:rPr>
          <w:vertAlign w:val="subscript"/>
        </w:rPr>
        <w:t>E</w:t>
      </w:r>
      <w:r>
        <w:t>. Explicitly, Alice now holds the sequences S</w:t>
      </w:r>
      <w:r>
        <w:rPr>
          <w:vertAlign w:val="subscript"/>
        </w:rPr>
        <w:t>A</w:t>
      </w:r>
      <w:r>
        <w:t>, S</w:t>
      </w:r>
      <w:r w:rsidRPr="00D03586">
        <w:rPr>
          <w:vertAlign w:val="subscript"/>
        </w:rPr>
        <w:t>C</w:t>
      </w:r>
      <w:r>
        <w:t>, S</w:t>
      </w:r>
      <w:r w:rsidRPr="00D03586">
        <w:rPr>
          <w:vertAlign w:val="subscript"/>
        </w:rPr>
        <w:t>D</w:t>
      </w:r>
      <w:r>
        <w:t xml:space="preserve"> and S</w:t>
      </w:r>
      <w:r w:rsidRPr="00D03586">
        <w:rPr>
          <w:vertAlign w:val="subscript"/>
        </w:rPr>
        <w:t>F</w:t>
      </w:r>
      <w:r>
        <w:t>, and the sequences S</w:t>
      </w:r>
      <w:r>
        <w:rPr>
          <w:vertAlign w:val="subscript"/>
        </w:rPr>
        <w:t>B</w:t>
      </w:r>
      <w:r>
        <w:t>, S</w:t>
      </w:r>
      <w:r w:rsidRPr="00D03586">
        <w:rPr>
          <w:vertAlign w:val="subscript"/>
        </w:rPr>
        <w:t>E</w:t>
      </w:r>
      <w:r>
        <w:rPr>
          <w:vertAlign w:val="subscript"/>
        </w:rPr>
        <w:t xml:space="preserve"> </w:t>
      </w:r>
      <w:r>
        <w:t>belong to Bob.</w:t>
      </w:r>
    </w:p>
    <w:p w14:paraId="7F5E41AA" w14:textId="77777777" w:rsidR="00A921C0" w:rsidRDefault="00A921C0" w:rsidP="00A921C0">
      <w:pPr>
        <w:pStyle w:val="a5"/>
      </w:pPr>
      <w:r>
        <w:t xml:space="preserve">Step 2: </w:t>
      </w:r>
      <w:r w:rsidRPr="00AC559C">
        <w:t>In the context of the previous step</w:t>
      </w:r>
      <w:r>
        <w:t>, let us consider the specific encoding process, which involves the execution of the corresponding unitary operators, where the unitary operators performed by Alice and Bob consisting of P</w:t>
      </w:r>
      <w:r w:rsidRPr="001B3104">
        <w:rPr>
          <w:vertAlign w:val="subscript"/>
        </w:rPr>
        <w:t>i</w:t>
      </w:r>
      <w:r>
        <w:t xml:space="preserve"> ( i = 0, 1, 2, …, 15 ) and U</w:t>
      </w:r>
      <w:r w:rsidRPr="001B3104">
        <w:rPr>
          <w:vertAlign w:val="subscript"/>
        </w:rPr>
        <w:t>i</w:t>
      </w:r>
      <w:r>
        <w:t xml:space="preserve"> ( i = 1, 2, 3, 4 ), respectively. In </w:t>
      </w:r>
      <w:r w:rsidRPr="00666EFF">
        <w:t>a nutshell</w:t>
      </w:r>
      <w:r>
        <w:t>, assume that Alice performs one of unitary operators P</w:t>
      </w:r>
      <w:r w:rsidRPr="001B3104">
        <w:rPr>
          <w:vertAlign w:val="subscript"/>
        </w:rPr>
        <w:t>i</w:t>
      </w:r>
      <w:r>
        <w:t xml:space="preserve"> ( i = 0, 1, 2, …, 15 ) on qubits C</w:t>
      </w:r>
      <w:r w:rsidRPr="00225F52">
        <w:rPr>
          <w:vertAlign w:val="subscript"/>
        </w:rPr>
        <w:t>n</w:t>
      </w:r>
      <w:r>
        <w:t>, D</w:t>
      </w:r>
      <w:r w:rsidRPr="00225F52">
        <w:rPr>
          <w:vertAlign w:val="subscript"/>
        </w:rPr>
        <w:t>n</w:t>
      </w:r>
      <w:r>
        <w:rPr>
          <w:vertAlign w:val="subscript"/>
        </w:rPr>
        <w:t xml:space="preserve"> </w:t>
      </w:r>
      <w:r>
        <w:t>and F</w:t>
      </w:r>
      <w:r w:rsidRPr="00225F52">
        <w:rPr>
          <w:vertAlign w:val="subscript"/>
        </w:rPr>
        <w:t>n</w:t>
      </w:r>
      <w:r>
        <w:t>, i.e. , {</w:t>
      </w:r>
      <w:r w:rsidRPr="000304E7">
        <w:t xml:space="preserve"> </w:t>
      </w:r>
      <w:r>
        <w:t>P</w:t>
      </w:r>
      <w:r w:rsidRPr="001B3104">
        <w:rPr>
          <w:vertAlign w:val="subscript"/>
        </w:rPr>
        <w:t>i</w:t>
      </w:r>
      <w:r>
        <w:t>(C</w:t>
      </w:r>
      <w:r w:rsidRPr="00225F52">
        <w:rPr>
          <w:vertAlign w:val="subscript"/>
        </w:rPr>
        <w:t>n</w:t>
      </w:r>
      <w:r>
        <w:rPr>
          <w:vertAlign w:val="subscript"/>
        </w:rPr>
        <w:t xml:space="preserve"> </w:t>
      </w:r>
      <w:r>
        <w:t>D</w:t>
      </w:r>
      <w:r w:rsidRPr="00225F52">
        <w:rPr>
          <w:vertAlign w:val="subscript"/>
        </w:rPr>
        <w:t>n</w:t>
      </w:r>
      <w:r>
        <w:t xml:space="preserve"> F</w:t>
      </w:r>
      <w:r w:rsidRPr="00225F52">
        <w:rPr>
          <w:vertAlign w:val="subscript"/>
        </w:rPr>
        <w:t>n</w:t>
      </w:r>
      <w:r>
        <w:t>)</w:t>
      </w:r>
      <w:r w:rsidRPr="000304E7">
        <w:t xml:space="preserve"> </w:t>
      </w:r>
      <w:r>
        <w:t>A</w:t>
      </w:r>
      <w:r>
        <w:rPr>
          <w:vertAlign w:val="subscript"/>
        </w:rPr>
        <w:t xml:space="preserve">n </w:t>
      </w:r>
      <w:r>
        <w:t>}, (n= 1, 2 , …, N) to encode her 4n bits of secret information and Bob performs one of unitary operators U</w:t>
      </w:r>
      <w:r w:rsidRPr="001B3104">
        <w:rPr>
          <w:vertAlign w:val="subscript"/>
        </w:rPr>
        <w:t>i</w:t>
      </w:r>
      <w:r>
        <w:t xml:space="preserve"> ( i = 1, 2, 3, 4 ) on qubit B</w:t>
      </w:r>
      <w:r w:rsidRPr="00225F52">
        <w:rPr>
          <w:vertAlign w:val="subscript"/>
        </w:rPr>
        <w:t>n</w:t>
      </w:r>
      <w:r>
        <w:t>, i.e. , {</w:t>
      </w:r>
      <w:r w:rsidRPr="000304E7">
        <w:t xml:space="preserve"> </w:t>
      </w:r>
      <w:r>
        <w:t>U</w:t>
      </w:r>
      <w:r w:rsidRPr="001B3104">
        <w:rPr>
          <w:vertAlign w:val="subscript"/>
        </w:rPr>
        <w:t>i</w:t>
      </w:r>
      <w:r>
        <w:t>(O</w:t>
      </w:r>
      <w:r>
        <w:rPr>
          <w:vertAlign w:val="subscript"/>
        </w:rPr>
        <w:t>n</w:t>
      </w:r>
      <w:r>
        <w:t>(B</w:t>
      </w:r>
      <w:r w:rsidRPr="00225F52">
        <w:rPr>
          <w:vertAlign w:val="subscript"/>
        </w:rPr>
        <w:t>n</w:t>
      </w:r>
      <w:r>
        <w:t>))</w:t>
      </w:r>
      <w:r w:rsidRPr="000304E7">
        <w:t xml:space="preserve"> </w:t>
      </w:r>
      <w:r>
        <w:t>E</w:t>
      </w:r>
      <w:r>
        <w:rPr>
          <w:vertAlign w:val="subscript"/>
        </w:rPr>
        <w:t xml:space="preserve">n </w:t>
      </w:r>
      <w:r>
        <w:t>}, (n= 1, 2 , …, N) to encode his 2n bits of secret information.</w:t>
      </w:r>
    </w:p>
    <w:p w14:paraId="5E0A1F93" w14:textId="77777777" w:rsidR="00A921C0" w:rsidRDefault="00A921C0" w:rsidP="00A921C0">
      <w:pPr>
        <w:pStyle w:val="a5"/>
      </w:pPr>
      <w:r>
        <w:t>Having provided a detailed description of the encoding process, let us now proceed by elaborating on the details of the implementation of decoding, where secret information can be delivered in both directions.</w:t>
      </w:r>
    </w:p>
    <w:p w14:paraId="456A3E51" w14:textId="77777777" w:rsidR="00A921C0" w:rsidRDefault="00A921C0" w:rsidP="00A921C0">
      <w:pPr>
        <w:pStyle w:val="a5"/>
      </w:pPr>
      <w:r>
        <w:t>Phase C: Decoding the secret information</w:t>
      </w:r>
    </w:p>
    <w:p w14:paraId="17E58331" w14:textId="26435B46" w:rsidR="00A921C0" w:rsidRDefault="00A921C0" w:rsidP="00A921C0">
      <w:pPr>
        <w:pStyle w:val="a5"/>
      </w:pPr>
      <w:r>
        <w:rPr>
          <w:rFonts w:hint="eastAsia"/>
        </w:rPr>
        <w:t xml:space="preserve">Step 1: </w:t>
      </w:r>
      <w:r w:rsidRPr="00DE66B4">
        <w:rPr>
          <w:highlight w:val="yellow"/>
        </w:rPr>
        <w:t>In the context of achievement of the above encoding process, let us first consider the realization of the measurement, which performed by Alice and Bob, since it is capable of helping both Alice and Bob may exchange their secret information each other and simultaneously.</w:t>
      </w:r>
      <w:r>
        <w:t xml:space="preserve"> Consequently, Alice measures {</w:t>
      </w:r>
      <w:r w:rsidRPr="000304E7">
        <w:t xml:space="preserve"> </w:t>
      </w:r>
      <w:r>
        <w:t>P</w:t>
      </w:r>
      <w:r w:rsidRPr="001B3104">
        <w:rPr>
          <w:vertAlign w:val="subscript"/>
        </w:rPr>
        <w:t>i</w:t>
      </w:r>
      <w:r>
        <w:t>(C</w:t>
      </w:r>
      <w:r w:rsidRPr="00225F52">
        <w:rPr>
          <w:vertAlign w:val="subscript"/>
        </w:rPr>
        <w:t>n</w:t>
      </w:r>
      <w:r>
        <w:rPr>
          <w:vertAlign w:val="subscript"/>
        </w:rPr>
        <w:t xml:space="preserve"> , </w:t>
      </w:r>
      <w:r>
        <w:t>D</w:t>
      </w:r>
      <w:r w:rsidRPr="00225F52">
        <w:rPr>
          <w:vertAlign w:val="subscript"/>
        </w:rPr>
        <w:t>n</w:t>
      </w:r>
      <w:r>
        <w:t xml:space="preserve"> ,F</w:t>
      </w:r>
      <w:r w:rsidRPr="00225F52">
        <w:rPr>
          <w:vertAlign w:val="subscript"/>
        </w:rPr>
        <w:t>n</w:t>
      </w:r>
      <w:r>
        <w:t>),</w:t>
      </w:r>
      <w:r w:rsidRPr="000304E7">
        <w:t xml:space="preserve"> </w:t>
      </w:r>
      <w:r>
        <w:t>A</w:t>
      </w:r>
      <w:r>
        <w:rPr>
          <w:vertAlign w:val="subscript"/>
        </w:rPr>
        <w:t xml:space="preserve">n </w:t>
      </w:r>
      <w:r>
        <w:t xml:space="preserve">}, (n= 1, 2 , …, N) in four-qubit cluster basis defined as Eq </w:t>
      </w:r>
      <w:r>
        <w:rPr>
          <w:rFonts w:hint="eastAsia"/>
        </w:rPr>
        <w:t>(</w:t>
      </w:r>
      <w:r>
        <w:t>3</w:t>
      </w:r>
      <w:r>
        <w:rPr>
          <w:rFonts w:hint="eastAsia"/>
        </w:rPr>
        <w:t xml:space="preserve">) </w:t>
      </w:r>
      <w:r>
        <w:t>. Simultaneously, Bob measures {</w:t>
      </w:r>
      <w:r w:rsidRPr="000304E7">
        <w:t xml:space="preserve"> </w:t>
      </w:r>
      <w:r>
        <w:t>U</w:t>
      </w:r>
      <w:r w:rsidRPr="001B3104">
        <w:rPr>
          <w:vertAlign w:val="subscript"/>
        </w:rPr>
        <w:t>i</w:t>
      </w:r>
      <w:r>
        <w:t>(O</w:t>
      </w:r>
      <w:r>
        <w:rPr>
          <w:vertAlign w:val="subscript"/>
        </w:rPr>
        <w:t>n</w:t>
      </w:r>
      <w:r>
        <w:t>(B</w:t>
      </w:r>
      <w:r w:rsidRPr="00225F52">
        <w:rPr>
          <w:vertAlign w:val="subscript"/>
        </w:rPr>
        <w:t>n</w:t>
      </w:r>
      <w:r>
        <w:t>)),</w:t>
      </w:r>
      <w:r w:rsidRPr="000304E7">
        <w:t xml:space="preserve"> </w:t>
      </w:r>
      <w:r>
        <w:t>E</w:t>
      </w:r>
      <w:r>
        <w:rPr>
          <w:vertAlign w:val="subscript"/>
        </w:rPr>
        <w:t xml:space="preserve">n </w:t>
      </w:r>
      <w:r>
        <w:t>}, (n= 1, 2 , …, N) with the Bell basis.</w:t>
      </w:r>
      <w:r>
        <w:rPr>
          <w:rFonts w:hint="eastAsia"/>
        </w:rPr>
        <w:t xml:space="preserve"> </w:t>
      </w:r>
      <w:r>
        <w:t xml:space="preserve">In this way, </w:t>
      </w:r>
      <w:ins w:id="66" w:author="王鸿基" w:date="2017-10-18T16:17:00Z">
        <w:r w:rsidR="0097795F">
          <w:t xml:space="preserve"> </w:t>
        </w:r>
      </w:ins>
      <w:del w:id="67" w:author="王鸿基" w:date="2017-10-18T16:17:00Z">
        <w:r w:rsidRPr="00DE66B4" w:rsidDel="0097795F">
          <w:rPr>
            <w:highlight w:val="yellow"/>
          </w:rPr>
          <w:delText>we are able to realize that</w:delText>
        </w:r>
        <w:r w:rsidDel="0097795F">
          <w:delText xml:space="preserve"> </w:delText>
        </w:r>
      </w:del>
      <w:r>
        <w:t>Alice can obtain one of the sixteen possible measurement outcomes and Bob can obtain one of four possible measurement outcomes. Then, the two legitimate users Alice and Bob publish their measurement results via classical channel.</w:t>
      </w:r>
    </w:p>
    <w:p w14:paraId="55CFC258" w14:textId="1E5F9292" w:rsidR="00FD4BF4" w:rsidRDefault="00A921C0" w:rsidP="00FD4BF4">
      <w:pPr>
        <w:pStyle w:val="a5"/>
      </w:pPr>
      <w:r>
        <w:t>Step 2: In our scenario,</w:t>
      </w:r>
      <w:r w:rsidRPr="00CA472D">
        <w:t xml:space="preserve"> </w:t>
      </w:r>
      <w:r>
        <w:t xml:space="preserve">the quantum entanglement state before the encoding phase must be known for the sake of decoding the secret information. Due to this specific request, </w:t>
      </w:r>
      <w:del w:id="68" w:author="王鸿基" w:date="2017-10-18T16:14:00Z">
        <w:r w:rsidDel="0097795F">
          <w:delText>the</w:delText>
        </w:r>
      </w:del>
      <w:r>
        <w:t xml:space="preserve"> TP announces the preparation of the initial state defined by Eq. (9) and the unitary operators O</w:t>
      </w:r>
      <w:r>
        <w:rPr>
          <w:vertAlign w:val="subscript"/>
        </w:rPr>
        <w:t>n</w:t>
      </w:r>
      <w:r>
        <w:t xml:space="preserve"> that he has chosen randomly from U</w:t>
      </w:r>
      <w:r w:rsidRPr="001B3104">
        <w:rPr>
          <w:vertAlign w:val="subscript"/>
        </w:rPr>
        <w:t>i</w:t>
      </w:r>
      <w:r>
        <w:t xml:space="preserve"> ( i = 1, 2, 3, 4 ) and performed on the qubit B</w:t>
      </w:r>
      <w:r w:rsidRPr="00225F52">
        <w:rPr>
          <w:vertAlign w:val="subscript"/>
        </w:rPr>
        <w:t>n</w:t>
      </w:r>
      <w:r>
        <w:t xml:space="preserve"> (n= 1, 2 , …, N) of the bell states in step 2 of Phase A, where if he </w:t>
      </w:r>
      <w:r>
        <w:t>performs U</w:t>
      </w:r>
      <w:r>
        <w:rPr>
          <w:vertAlign w:val="subscript"/>
        </w:rPr>
        <w:t xml:space="preserve">1, </w:t>
      </w:r>
      <w:r>
        <w:t>U</w:t>
      </w:r>
      <w:r>
        <w:rPr>
          <w:vertAlign w:val="subscript"/>
        </w:rPr>
        <w:t xml:space="preserve">2, </w:t>
      </w:r>
      <w:r>
        <w:t>U</w:t>
      </w:r>
      <w:r>
        <w:rPr>
          <w:vertAlign w:val="subscript"/>
        </w:rPr>
        <w:t xml:space="preserve">3, </w:t>
      </w:r>
      <w:r>
        <w:t>or U</w:t>
      </w:r>
      <w:r>
        <w:rPr>
          <w:vertAlign w:val="subscript"/>
        </w:rPr>
        <w:t xml:space="preserve">4 </w:t>
      </w:r>
      <w:r>
        <w:t>on the qubits, he will publish “</w:t>
      </w:r>
      <w:r>
        <w:rPr>
          <w:rFonts w:hint="eastAsia"/>
        </w:rPr>
        <w:t>00</w:t>
      </w:r>
      <w:r>
        <w:t>”, “01”, “10”, or “11”, respectively.</w:t>
      </w:r>
    </w:p>
    <w:p w14:paraId="6067675F" w14:textId="3CA52778" w:rsidR="00A921C0" w:rsidRDefault="00D73E19" w:rsidP="00FD4BF4">
      <w:pPr>
        <w:pStyle w:val="a5"/>
        <w:wordWrap w:val="0"/>
        <w:ind w:firstLine="0"/>
        <w:jc w:val="right"/>
        <w:rPr>
          <w:lang w:eastAsia="zh-CN"/>
        </w:rPr>
      </w:pPr>
      <m:oMath>
        <m:sSubSup>
          <m:sSubSupPr>
            <m:ctrlPr>
              <w:rPr>
                <w:rFonts w:ascii="Cambria Math" w:hAnsi="Cambria Math"/>
                <w:i/>
              </w:rPr>
            </m:ctrlPr>
          </m:sSubSupPr>
          <m:e>
            <m:d>
              <m:dPr>
                <m:begChr m:val="|"/>
                <m:endChr m:val=""/>
                <m:ctrlPr>
                  <w:rPr>
                    <w:rFonts w:ascii="Cambria Math" w:hAnsi="Cambria Math"/>
                  </w:rPr>
                </m:ctrlPr>
              </m:dPr>
              <m:e>
                <m:d>
                  <m:dPr>
                    <m:begChr m:val=""/>
                    <m:endChr m:val="⟩"/>
                    <m:ctrlPr>
                      <w:rPr>
                        <w:rFonts w:ascii="Cambria Math" w:hAnsi="Cambria Math"/>
                        <w:i/>
                      </w:rPr>
                    </m:ctrlPr>
                  </m:dPr>
                  <m:e>
                    <m:r>
                      <w:rPr>
                        <w:rFonts w:ascii="Cambria Math" w:hAnsi="Cambria Math"/>
                      </w:rPr>
                      <m:t>φ</m:t>
                    </m:r>
                  </m:e>
                </m:d>
              </m:e>
            </m:d>
          </m:e>
          <m:sub>
            <m:r>
              <w:rPr>
                <w:rFonts w:ascii="Cambria Math" w:hAnsi="Cambria Math"/>
              </w:rPr>
              <m:t>ABCDEF</m:t>
            </m:r>
          </m:sub>
          <m:sup>
            <m:r>
              <w:rPr>
                <w:rFonts w:ascii="Cambria Math" w:hAnsi="Cambria Math"/>
              </w:rPr>
              <m:t>init0</m:t>
            </m:r>
          </m:sup>
        </m:sSubSup>
        <m:r>
          <w:rPr>
            <w:rFonts w:ascii="Cambria Math" w:hAnsi="Cambria Math"/>
          </w:rPr>
          <m:t>=</m:t>
        </m:r>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w:sym w:font="Symbol" w:char="F079"/>
                </m:r>
              </m:e>
            </m:d>
          </m:e>
          <m:sub>
            <m:r>
              <w:rPr>
                <w:rFonts w:ascii="Cambria Math" w:hAnsi="Cambria Math"/>
              </w:rPr>
              <m:t>AB</m:t>
            </m:r>
          </m:sub>
          <m:sup>
            <m:r>
              <w:rPr>
                <w:rFonts w:ascii="Cambria Math" w:hAnsi="Cambria Math"/>
              </w:rPr>
              <m:t>0</m:t>
            </m:r>
          </m:sup>
        </m:sSubSup>
        <m:r>
          <w:rPr>
            <w:rFonts w:ascii="Cambria Math" w:hAnsi="Cambria Math"/>
          </w:rPr>
          <m:t>⊗</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r>
                  <w:rPr>
                    <w:rFonts w:ascii="Cambria Math" w:hAnsi="Cambria Math"/>
                  </w:rPr>
                  <m:t>C</m:t>
                </m:r>
              </m:e>
            </m:d>
          </m:e>
          <m:sub>
            <m:r>
              <w:rPr>
                <w:rFonts w:ascii="Cambria Math" w:hAnsi="Cambria Math"/>
              </w:rPr>
              <m:t>CDEF</m:t>
            </m:r>
          </m:sub>
        </m:sSub>
      </m:oMath>
      <w:r w:rsidR="00FD4BF4">
        <w:rPr>
          <w:rFonts w:hint="eastAsia"/>
          <w:lang w:eastAsia="zh-CN"/>
        </w:rPr>
        <w:t xml:space="preserve">  </w:t>
      </w:r>
      <w:r w:rsidR="00FD4BF4">
        <w:rPr>
          <w:lang w:eastAsia="zh-CN"/>
        </w:rPr>
        <w:t xml:space="preserve">        </w:t>
      </w:r>
      <w:r w:rsidR="00FD4BF4">
        <w:rPr>
          <w:rFonts w:hint="eastAsia"/>
          <w:lang w:eastAsia="zh-CN"/>
        </w:rPr>
        <w:t xml:space="preserve">   (</w:t>
      </w:r>
      <w:r w:rsidR="00FD4BF4">
        <w:rPr>
          <w:lang w:eastAsia="zh-CN"/>
        </w:rPr>
        <w:t>9</w:t>
      </w:r>
      <w:r w:rsidR="00FD4BF4">
        <w:rPr>
          <w:rFonts w:hint="eastAsia"/>
          <w:lang w:eastAsia="zh-CN"/>
        </w:rPr>
        <w:t>)</w:t>
      </w:r>
    </w:p>
    <w:p w14:paraId="79F59BB9" w14:textId="77777777" w:rsidR="00A921C0" w:rsidRDefault="00A921C0" w:rsidP="00A921C0">
      <w:pPr>
        <w:pStyle w:val="a5"/>
      </w:pPr>
      <w:r>
        <w:rPr>
          <w:rFonts w:hint="eastAsia"/>
        </w:rPr>
        <w:t xml:space="preserve">In this context, </w:t>
      </w:r>
      <w:r>
        <w:t>t</w:t>
      </w:r>
      <w:r w:rsidRPr="00431007">
        <w:t xml:space="preserve">he quantum entanglement </w:t>
      </w:r>
      <w:r>
        <w:t xml:space="preserve">state </w:t>
      </w:r>
      <w:r w:rsidRPr="00431007">
        <w:t xml:space="preserve">before the coding </w:t>
      </w:r>
      <w:r>
        <w:t>phase</w:t>
      </w:r>
      <w:r w:rsidRPr="00431007">
        <w:t xml:space="preserve"> </w:t>
      </w:r>
      <w:r>
        <w:t xml:space="preserve">defined by Eq. (10) </w:t>
      </w:r>
      <w:r w:rsidRPr="00431007">
        <w:t>can be inferred by Alice and Bob</w:t>
      </w:r>
      <w:r>
        <w:t xml:space="preserve"> with the aid of the aforementioned information announced by TP and the transformation relationship between any two bell states shown in Table 1.</w:t>
      </w:r>
    </w:p>
    <w:p w14:paraId="5E63FDD8" w14:textId="29D46EFC" w:rsidR="00A921C0" w:rsidRDefault="00D73E19" w:rsidP="00A921C0">
      <w:pPr>
        <w:wordWrap w:val="0"/>
        <w:ind w:firstLineChars="150" w:firstLine="300"/>
        <w:jc w:val="right"/>
      </w:pPr>
      <m:oMath>
        <m:sSubSup>
          <m:sSubSupPr>
            <m:ctrlPr>
              <w:rPr>
                <w:rFonts w:ascii="Cambria Math" w:hAnsi="Cambria Math"/>
                <w:i/>
              </w:rPr>
            </m:ctrlPr>
          </m:sSubSupPr>
          <m:e>
            <m:d>
              <m:dPr>
                <m:begChr m:val="|"/>
                <m:endChr m:val=""/>
                <m:ctrlPr>
                  <w:rPr>
                    <w:rFonts w:ascii="Cambria Math" w:hAnsi="Cambria Math"/>
                  </w:rPr>
                </m:ctrlPr>
              </m:dPr>
              <m:e>
                <m:d>
                  <m:dPr>
                    <m:begChr m:val=""/>
                    <m:endChr m:val="⟩"/>
                    <m:ctrlPr>
                      <w:rPr>
                        <w:rFonts w:ascii="Cambria Math" w:hAnsi="Cambria Math"/>
                        <w:i/>
                      </w:rPr>
                    </m:ctrlPr>
                  </m:dPr>
                  <m:e>
                    <m:r>
                      <w:rPr>
                        <w:rFonts w:ascii="Cambria Math" w:hAnsi="Cambria Math"/>
                      </w:rPr>
                      <m:t>φ</m:t>
                    </m:r>
                  </m:e>
                </m:d>
              </m:e>
            </m:d>
          </m:e>
          <m:sub>
            <m:r>
              <w:rPr>
                <w:rFonts w:ascii="Cambria Math" w:hAnsi="Cambria Math"/>
              </w:rPr>
              <m:t>ABCDEF</m:t>
            </m:r>
          </m:sub>
          <m:sup>
            <m:r>
              <w:rPr>
                <w:rFonts w:ascii="Cambria Math" w:hAnsi="Cambria Math"/>
              </w:rPr>
              <m:t>init1</m:t>
            </m:r>
          </m:sup>
        </m:sSubSup>
        <m:r>
          <w:rPr>
            <w:rFonts w:ascii="Cambria Math" w:hAnsi="Cambria Math"/>
          </w:rPr>
          <m:t>=</m:t>
        </m:r>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w:sym w:font="Symbol" w:char="F079"/>
                </m:r>
              </m:e>
            </m:d>
          </m:e>
          <m:sub>
            <m:r>
              <w:rPr>
                <w:rFonts w:ascii="Cambria Math" w:hAnsi="Cambria Math"/>
              </w:rPr>
              <m:t>AB</m:t>
            </m:r>
          </m:sub>
          <m:sup>
            <m:r>
              <w:rPr>
                <w:rFonts w:ascii="Cambria Math" w:hAnsi="Cambria Math"/>
              </w:rPr>
              <m:t>1</m:t>
            </m:r>
          </m:sup>
        </m:sSubSup>
        <m:r>
          <w:rPr>
            <w:rFonts w:ascii="Cambria Math" w:hAnsi="Cambria Math"/>
          </w:rPr>
          <m:t>⊗</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r>
                  <w:rPr>
                    <w:rFonts w:ascii="Cambria Math" w:hAnsi="Cambria Math"/>
                  </w:rPr>
                  <m:t>C</m:t>
                </m:r>
              </m:e>
            </m:d>
          </m:e>
          <m:sub>
            <m:r>
              <w:rPr>
                <w:rFonts w:ascii="Cambria Math" w:hAnsi="Cambria Math"/>
              </w:rPr>
              <m:t>CDEF</m:t>
            </m:r>
          </m:sub>
        </m:sSub>
      </m:oMath>
      <w:r w:rsidR="00A921C0">
        <w:t xml:space="preserve">          </w:t>
      </w:r>
      <w:r w:rsidR="00A921C0">
        <w:rPr>
          <w:rFonts w:hint="eastAsia"/>
        </w:rPr>
        <w:t xml:space="preserve"> (</w:t>
      </w:r>
      <w:r w:rsidR="00A921C0">
        <w:t>10</w:t>
      </w:r>
      <w:r w:rsidR="00A921C0">
        <w:rPr>
          <w:rFonts w:hint="eastAsia"/>
        </w:rPr>
        <w:t>)</w:t>
      </w:r>
    </w:p>
    <w:p w14:paraId="3D0E2834" w14:textId="77777777" w:rsidR="00A921C0" w:rsidRDefault="00A921C0" w:rsidP="00A921C0">
      <w:pPr>
        <w:pStyle w:val="a5"/>
        <w:rPr>
          <w:ins w:id="69" w:author="王鸿基" w:date="2017-10-18T16:21:00Z"/>
        </w:rPr>
      </w:pPr>
      <w:r>
        <w:rPr>
          <w:rFonts w:hint="eastAsia"/>
        </w:rPr>
        <w:t xml:space="preserve">Step 3: </w:t>
      </w:r>
      <w:r>
        <w:t>Having known the</w:t>
      </w:r>
      <w:r w:rsidRPr="00431007">
        <w:t xml:space="preserve"> quantum entanglement </w:t>
      </w:r>
      <w:r>
        <w:t xml:space="preserve">state </w:t>
      </w:r>
      <w:r w:rsidRPr="00431007">
        <w:t xml:space="preserve">before the coding </w:t>
      </w:r>
      <w:r>
        <w:t>phase</w:t>
      </w:r>
      <w:r w:rsidRPr="00431007">
        <w:t xml:space="preserve"> </w:t>
      </w:r>
      <w:r>
        <w:t>defined by Eq. (10), Alice(Bob) is able to deduce secret information that Bob(Alice) transmits to her(him) based on her(his) own unitary operation performed, both of their measurement results and table 3. In this way, both Alice and Bob may exchange their unequal amounts of information each other and simultaneously with the permission of the c</w:t>
      </w:r>
      <w:commentRangeStart w:id="70"/>
      <w:commentRangeStart w:id="71"/>
      <w:r>
        <w:t>ontroller.</w:t>
      </w:r>
      <w:commentRangeEnd w:id="70"/>
      <w:r w:rsidR="00DE66B4">
        <w:rPr>
          <w:rStyle w:val="a9"/>
          <w:spacing w:val="0"/>
          <w:lang w:val="en-US" w:eastAsia="en-US"/>
        </w:rPr>
        <w:commentReference w:id="70"/>
      </w:r>
      <w:commentRangeEnd w:id="71"/>
      <w:r w:rsidR="00040FFD">
        <w:rPr>
          <w:rStyle w:val="a9"/>
          <w:spacing w:val="0"/>
          <w:lang w:val="en-US" w:eastAsia="en-US"/>
        </w:rPr>
        <w:commentReference w:id="71"/>
      </w:r>
    </w:p>
    <w:p w14:paraId="316748F6" w14:textId="302358C7" w:rsidR="0097795F" w:rsidRPr="00040FFD" w:rsidRDefault="0097795F">
      <w:pPr>
        <w:pStyle w:val="2"/>
        <w:pPrChange w:id="72" w:author="王鸿基" w:date="2017-10-18T16:22:00Z">
          <w:pPr>
            <w:pStyle w:val="a5"/>
          </w:pPr>
        </w:pPrChange>
      </w:pPr>
      <w:ins w:id="73" w:author="王鸿基" w:date="2017-10-18T16:21:00Z">
        <w:r>
          <w:t xml:space="preserve">Asymmetric quantum dialogue involving </w:t>
        </w:r>
      </w:ins>
      <w:ins w:id="74" w:author="王鸿基" w:date="2017-10-18T16:22:00Z">
        <w:r>
          <w:t>multiple</w:t>
        </w:r>
      </w:ins>
      <w:ins w:id="75" w:author="王鸿基" w:date="2017-10-18T16:21:00Z">
        <w:r>
          <w:t xml:space="preserve"> controller</w:t>
        </w:r>
      </w:ins>
      <w:ins w:id="76" w:author="王鸿基" w:date="2017-10-18T16:22:00Z">
        <w:r>
          <w:t>s</w:t>
        </w:r>
      </w:ins>
    </w:p>
    <w:p w14:paraId="556D3A96" w14:textId="77777777" w:rsidR="00040FFD" w:rsidRDefault="00040FFD" w:rsidP="00A921C0">
      <w:pPr>
        <w:pStyle w:val="a5"/>
        <w:rPr>
          <w:ins w:id="77" w:author="王鸿基" w:date="2017-10-18T16:22:00Z"/>
          <w:lang w:eastAsia="zh-CN"/>
        </w:rPr>
      </w:pPr>
      <w:bookmarkStart w:id="78" w:name="OLE_LINK14"/>
      <w:bookmarkStart w:id="79" w:name="OLE_LINK15"/>
    </w:p>
    <w:p w14:paraId="63291979" w14:textId="77777777" w:rsidR="00A921C0" w:rsidRDefault="00A921C0" w:rsidP="00A921C0">
      <w:pPr>
        <w:pStyle w:val="a5"/>
        <w:rPr>
          <w:lang w:eastAsia="zh-CN"/>
        </w:rPr>
      </w:pPr>
      <w:r>
        <w:rPr>
          <w:rFonts w:hint="eastAsia"/>
          <w:lang w:eastAsia="zh-CN"/>
        </w:rPr>
        <w:t>A</w:t>
      </w:r>
      <w:r>
        <w:rPr>
          <w:lang w:eastAsia="zh-CN"/>
        </w:rPr>
        <w:t>dditionally, let us consider the case shown in figure 3, where there are multiple controllers in the scheme that serially control the asymmetric quantum dialogue between Alice and Bob.</w:t>
      </w:r>
      <w:bookmarkEnd w:id="78"/>
      <w:bookmarkEnd w:id="79"/>
      <w:r>
        <w:rPr>
          <w:lang w:eastAsia="zh-CN"/>
        </w:rPr>
        <w:t xml:space="preserve"> </w:t>
      </w:r>
      <w:bookmarkStart w:id="80" w:name="OLE_LINK18"/>
      <w:bookmarkStart w:id="81" w:name="OLE_LINK19"/>
      <w:r>
        <w:rPr>
          <w:lang w:eastAsia="zh-CN"/>
        </w:rPr>
        <w:t>Let us now describe how these controllers (TP</w:t>
      </w:r>
      <w:r w:rsidRPr="00DA1C2F">
        <w:rPr>
          <w:vertAlign w:val="subscript"/>
          <w:lang w:eastAsia="zh-CN"/>
        </w:rPr>
        <w:t>1</w:t>
      </w:r>
      <w:r>
        <w:rPr>
          <w:rFonts w:hint="eastAsia"/>
          <w:lang w:eastAsia="zh-CN"/>
        </w:rPr>
        <w:t>~</w:t>
      </w:r>
      <w:r>
        <w:rPr>
          <w:lang w:eastAsia="zh-CN"/>
        </w:rPr>
        <w:t>TP</w:t>
      </w:r>
      <w:r w:rsidRPr="00DA1C2F">
        <w:rPr>
          <w:vertAlign w:val="subscript"/>
          <w:lang w:eastAsia="zh-CN"/>
        </w:rPr>
        <w:t>n</w:t>
      </w:r>
      <w:r>
        <w:rPr>
          <w:lang w:eastAsia="zh-CN"/>
        </w:rPr>
        <w:t>) control the dialogue process between Alice and Bob.</w:t>
      </w:r>
      <w:bookmarkEnd w:id="80"/>
      <w:bookmarkEnd w:id="81"/>
      <w:r>
        <w:rPr>
          <w:lang w:eastAsia="zh-CN"/>
        </w:rPr>
        <w:t xml:space="preserve"> </w:t>
      </w:r>
    </w:p>
    <w:p w14:paraId="4ECED0DB" w14:textId="70BEEDC8" w:rsidR="002C3EC0" w:rsidRDefault="00A921C0" w:rsidP="002C3EC0">
      <w:pPr>
        <w:pStyle w:val="a5"/>
        <w:rPr>
          <w:lang w:eastAsia="zh-CN"/>
        </w:rPr>
      </w:pPr>
      <w:r>
        <w:rPr>
          <w:lang w:eastAsia="zh-CN"/>
        </w:rPr>
        <w:t>We denote that TP</w:t>
      </w:r>
      <w:r w:rsidRPr="00B868F2">
        <w:rPr>
          <w:lang w:eastAsia="zh-CN"/>
        </w:rPr>
        <w:t>1</w:t>
      </w:r>
      <w:r>
        <w:rPr>
          <w:lang w:eastAsia="zh-CN"/>
        </w:rPr>
        <w:t xml:space="preserve"> is still responsible for the preparation of the initial state of the system. However, as for the qubit B</w:t>
      </w:r>
      <w:r w:rsidRPr="00B868F2">
        <w:rPr>
          <w:lang w:eastAsia="zh-CN"/>
        </w:rPr>
        <w:t>n</w:t>
      </w:r>
      <w:r>
        <w:rPr>
          <w:lang w:eastAsia="zh-CN"/>
        </w:rPr>
        <w:t xml:space="preserve"> (n= 1, 2 , …, N), they are no longer directly distributed to Bob, but rather TP</w:t>
      </w:r>
      <w:r w:rsidRPr="00B868F2">
        <w:rPr>
          <w:lang w:eastAsia="zh-CN"/>
        </w:rPr>
        <w:t>1</w:t>
      </w:r>
      <w:r>
        <w:rPr>
          <w:lang w:eastAsia="zh-CN"/>
        </w:rPr>
        <w:t xml:space="preserve"> performs unitary operator</w:t>
      </w:r>
      <w:bookmarkStart w:id="82" w:name="OLE_LINK30"/>
      <w:bookmarkStart w:id="83" w:name="OLE_LINK31"/>
      <w:r>
        <w:rPr>
          <w:lang w:eastAsia="zh-CN"/>
        </w:rPr>
        <w:t xml:space="preserve"> </w:t>
      </w:r>
      <w:bookmarkStart w:id="84" w:name="OLE_LINK26"/>
      <w:bookmarkStart w:id="85" w:name="OLE_LINK27"/>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1</m:t>
            </m:r>
          </m:sup>
        </m:sSubSup>
      </m:oMath>
      <w:bookmarkEnd w:id="82"/>
      <w:bookmarkEnd w:id="83"/>
      <w:bookmarkEnd w:id="84"/>
      <w:bookmarkEnd w:id="85"/>
      <w:r>
        <w:rPr>
          <w:rFonts w:hint="eastAsia"/>
          <w:lang w:eastAsia="zh-CN"/>
        </w:rPr>
        <w:t xml:space="preserve"> </w:t>
      </w:r>
      <w:r>
        <w:rPr>
          <w:lang w:eastAsia="zh-CN"/>
        </w:rPr>
        <w:t>chosen randomly from U</w:t>
      </w:r>
      <w:r w:rsidRPr="00B868F2">
        <w:rPr>
          <w:lang w:eastAsia="zh-CN"/>
        </w:rPr>
        <w:t>i</w:t>
      </w:r>
      <w:r>
        <w:rPr>
          <w:lang w:eastAsia="zh-CN"/>
        </w:rPr>
        <w:t xml:space="preserve"> ( i = 1, 2, 3, 4 ) on qubit B</w:t>
      </w:r>
      <w:r w:rsidRPr="00B868F2">
        <w:rPr>
          <w:lang w:eastAsia="zh-CN"/>
        </w:rPr>
        <w:t>n</w:t>
      </w:r>
      <w:r>
        <w:rPr>
          <w:lang w:eastAsia="zh-CN"/>
        </w:rPr>
        <w:t xml:space="preserve">, i.e. , </w:t>
      </w:r>
      <w:bookmarkStart w:id="86" w:name="OLE_LINK32"/>
      <w:bookmarkStart w:id="87" w:name="OLE_LINK33"/>
      <w:r>
        <w:rPr>
          <w:lang w:eastAsia="zh-CN"/>
        </w:rPr>
        <w:t xml:space="preserve">{ </w:t>
      </w:r>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1</m:t>
            </m:r>
          </m:sup>
        </m:sSubSup>
      </m:oMath>
      <w:r>
        <w:rPr>
          <w:lang w:eastAsia="zh-CN"/>
        </w:rPr>
        <w:t xml:space="preserve"> (B</w:t>
      </w:r>
      <w:r w:rsidRPr="00B868F2">
        <w:rPr>
          <w:lang w:eastAsia="zh-CN"/>
        </w:rPr>
        <w:t>n</w:t>
      </w:r>
      <w:r>
        <w:rPr>
          <w:lang w:eastAsia="zh-CN"/>
        </w:rPr>
        <w:t>)</w:t>
      </w:r>
      <w:r w:rsidRPr="00B868F2">
        <w:rPr>
          <w:lang w:eastAsia="zh-CN"/>
        </w:rPr>
        <w:t xml:space="preserve"> </w:t>
      </w:r>
      <w:r>
        <w:rPr>
          <w:lang w:eastAsia="zh-CN"/>
        </w:rPr>
        <w:t xml:space="preserve">}, (n= 1, 2 , …, N), </w:t>
      </w:r>
      <w:bookmarkEnd w:id="86"/>
      <w:bookmarkEnd w:id="87"/>
      <w:r>
        <w:rPr>
          <w:lang w:eastAsia="zh-CN"/>
        </w:rPr>
        <w:t>and then sends them to TP2. Subsequently, the TP</w:t>
      </w:r>
      <w:r w:rsidRPr="00B868F2">
        <w:rPr>
          <w:lang w:eastAsia="zh-CN"/>
        </w:rPr>
        <w:t>2</w:t>
      </w:r>
      <w:r>
        <w:rPr>
          <w:lang w:eastAsia="zh-CN"/>
        </w:rPr>
        <w:t xml:space="preserve"> as the second controller performs unitary operator </w:t>
      </w:r>
      <w:bookmarkStart w:id="88" w:name="OLE_LINK34"/>
      <w:bookmarkStart w:id="89" w:name="OLE_LINK35"/>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2</m:t>
            </m:r>
          </m:sup>
        </m:sSubSup>
      </m:oMath>
      <w:bookmarkEnd w:id="88"/>
      <w:bookmarkEnd w:id="89"/>
      <w:r>
        <w:rPr>
          <w:rFonts w:hint="eastAsia"/>
          <w:lang w:eastAsia="zh-CN"/>
        </w:rPr>
        <w:t xml:space="preserve"> </w:t>
      </w:r>
      <w:r>
        <w:rPr>
          <w:lang w:eastAsia="zh-CN"/>
        </w:rPr>
        <w:t>on qubit B</w:t>
      </w:r>
      <w:r w:rsidRPr="00B868F2">
        <w:rPr>
          <w:lang w:eastAsia="zh-CN"/>
        </w:rPr>
        <w:t xml:space="preserve">n </w:t>
      </w:r>
      <w:r>
        <w:rPr>
          <w:lang w:eastAsia="zh-CN"/>
        </w:rPr>
        <w:t xml:space="preserve">, i.e. , </w:t>
      </w:r>
      <w:bookmarkStart w:id="90" w:name="OLE_LINK36"/>
      <w:bookmarkStart w:id="91" w:name="OLE_LINK37"/>
      <w:r>
        <w:rPr>
          <w:lang w:eastAsia="zh-CN"/>
        </w:rPr>
        <w:t xml:space="preserve">{ </w:t>
      </w:r>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2</m:t>
            </m:r>
          </m:sup>
        </m:sSubSup>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1</m:t>
            </m:r>
          </m:sup>
        </m:sSubSup>
      </m:oMath>
      <w:r>
        <w:rPr>
          <w:lang w:eastAsia="zh-CN"/>
        </w:rPr>
        <w:t xml:space="preserve"> (B</w:t>
      </w:r>
      <w:r w:rsidRPr="00B868F2">
        <w:rPr>
          <w:lang w:eastAsia="zh-CN"/>
        </w:rPr>
        <w:t>n</w:t>
      </w:r>
      <w:r>
        <w:rPr>
          <w:lang w:eastAsia="zh-CN"/>
        </w:rPr>
        <w:t>)</w:t>
      </w:r>
      <w:r w:rsidRPr="00B868F2">
        <w:rPr>
          <w:lang w:eastAsia="zh-CN"/>
        </w:rPr>
        <w:t xml:space="preserve"> </w:t>
      </w:r>
      <w:r>
        <w:rPr>
          <w:lang w:eastAsia="zh-CN"/>
        </w:rPr>
        <w:t>}, (n= 1, 2 , …, N)</w:t>
      </w:r>
      <w:bookmarkEnd w:id="90"/>
      <w:bookmarkEnd w:id="91"/>
      <w:r>
        <w:rPr>
          <w:lang w:eastAsia="zh-CN"/>
        </w:rPr>
        <w:t xml:space="preserve">, and so on. Consequently, having performed the unitary operator </w:t>
      </w:r>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w:rPr>
                <w:rFonts w:ascii="Cambria Math" w:hAnsi="Cambria Math"/>
                <w:lang w:eastAsia="zh-CN"/>
              </w:rPr>
              <m:t>n</m:t>
            </m:r>
          </m:sup>
        </m:sSubSup>
      </m:oMath>
      <w:r>
        <w:rPr>
          <w:rFonts w:hint="eastAsia"/>
          <w:lang w:eastAsia="zh-CN"/>
        </w:rPr>
        <w:t xml:space="preserve"> on qubit B</w:t>
      </w:r>
      <w:r w:rsidRPr="00B868F2">
        <w:rPr>
          <w:rFonts w:hint="eastAsia"/>
          <w:lang w:eastAsia="zh-CN"/>
        </w:rPr>
        <w:t>n</w:t>
      </w:r>
      <w:r w:rsidRPr="00B868F2">
        <w:rPr>
          <w:lang w:eastAsia="zh-CN"/>
        </w:rPr>
        <w:t xml:space="preserve"> </w:t>
      </w:r>
      <w:r>
        <w:rPr>
          <w:lang w:eastAsia="zh-CN"/>
        </w:rPr>
        <w:t>by the TP</w:t>
      </w:r>
      <w:r w:rsidRPr="00B868F2">
        <w:rPr>
          <w:lang w:eastAsia="zh-CN"/>
        </w:rPr>
        <w:t>n,</w:t>
      </w:r>
      <w:r>
        <w:rPr>
          <w:lang w:eastAsia="zh-CN"/>
        </w:rPr>
        <w:t xml:space="preserve"> i.e. , {</w:t>
      </w:r>
      <w:bookmarkStart w:id="92" w:name="OLE_LINK44"/>
      <w:bookmarkStart w:id="93" w:name="OLE_LINK45"/>
      <w:bookmarkStart w:id="94" w:name="OLE_LINK46"/>
      <w:r>
        <w:rPr>
          <w:lang w:eastAsia="zh-CN"/>
        </w:rPr>
        <w:t xml:space="preserve"> </w:t>
      </w:r>
      <w:bookmarkStart w:id="95" w:name="OLE_LINK42"/>
      <w:bookmarkStart w:id="96" w:name="OLE_LINK43"/>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w:rPr>
                <w:rFonts w:ascii="Cambria Math" w:hAnsi="Cambria Math"/>
                <w:lang w:eastAsia="zh-CN"/>
              </w:rPr>
              <m:t>n</m:t>
            </m:r>
          </m:sup>
        </m:sSubSup>
        <m:r>
          <m:rPr>
            <m:sty m:val="p"/>
          </m:rP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2</m:t>
            </m:r>
          </m:sup>
        </m:sSubSup>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1</m:t>
            </m:r>
          </m:sup>
        </m:sSubSup>
      </m:oMath>
      <w:bookmarkEnd w:id="92"/>
      <w:bookmarkEnd w:id="93"/>
      <w:bookmarkEnd w:id="94"/>
      <w:bookmarkEnd w:id="95"/>
      <w:bookmarkEnd w:id="96"/>
      <w:r>
        <w:rPr>
          <w:lang w:eastAsia="zh-CN"/>
        </w:rPr>
        <w:t xml:space="preserve"> (B</w:t>
      </w:r>
      <w:r w:rsidRPr="00B868F2">
        <w:rPr>
          <w:lang w:eastAsia="zh-CN"/>
        </w:rPr>
        <w:t>n</w:t>
      </w:r>
      <w:r>
        <w:rPr>
          <w:lang w:eastAsia="zh-CN"/>
        </w:rPr>
        <w:t>)</w:t>
      </w:r>
      <w:r w:rsidRPr="00B868F2">
        <w:rPr>
          <w:lang w:eastAsia="zh-CN"/>
        </w:rPr>
        <w:t xml:space="preserve"> </w:t>
      </w:r>
      <w:r>
        <w:rPr>
          <w:lang w:eastAsia="zh-CN"/>
        </w:rPr>
        <w:t>}, (n= 1, 2 , …, N), we note that the sequence S</w:t>
      </w:r>
      <w:bookmarkStart w:id="97" w:name="OLE_LINK38"/>
      <w:bookmarkStart w:id="98" w:name="OLE_LINK39"/>
      <w:r w:rsidRPr="00B868F2">
        <w:rPr>
          <w:lang w:eastAsia="zh-CN"/>
        </w:rPr>
        <w:t>B</w:t>
      </w:r>
      <w:bookmarkEnd w:id="97"/>
      <w:bookmarkEnd w:id="98"/>
      <w:r>
        <w:rPr>
          <w:lang w:eastAsia="zh-CN"/>
        </w:rPr>
        <w:t xml:space="preserve"> can be denoted by S</w:t>
      </w:r>
      <w:r w:rsidRPr="00B868F2">
        <w:rPr>
          <w:lang w:eastAsia="zh-CN"/>
        </w:rPr>
        <w:t>B</w:t>
      </w:r>
      <w:r>
        <w:rPr>
          <w:lang w:eastAsia="zh-CN"/>
        </w:rPr>
        <w:t>={</w:t>
      </w:r>
      <w:r w:rsidRPr="008E7ED0">
        <w:rPr>
          <w:lang w:eastAsia="zh-CN"/>
        </w:rPr>
        <w:t xml:space="preserve"> </w:t>
      </w:r>
      <w:r>
        <w:rPr>
          <w:lang w:eastAsia="zh-CN"/>
        </w:rPr>
        <w:t xml:space="preserve"> </w:t>
      </w:r>
      <m:oMath>
        <m:sSubSup>
          <m:sSubSupPr>
            <m:ctrlPr>
              <w:rPr>
                <w:rFonts w:ascii="Cambria Math" w:hAnsi="Cambria Math"/>
                <w:lang w:eastAsia="zh-CN"/>
              </w:rPr>
            </m:ctrlPr>
          </m:sSubSupPr>
          <m:e>
            <m:r>
              <m:rPr>
                <m:sty m:val="p"/>
              </m:rPr>
              <w:rPr>
                <w:rFonts w:ascii="Cambria Math" w:hAnsi="Cambria Math"/>
                <w:lang w:eastAsia="zh-CN"/>
              </w:rPr>
              <m:t>O</m:t>
            </m:r>
          </m:e>
          <m:sub>
            <m:r>
              <m:rPr>
                <m:sty m:val="p"/>
              </m:rPr>
              <w:rPr>
                <w:rFonts w:ascii="Cambria Math" w:hAnsi="Cambria Math"/>
                <w:lang w:eastAsia="zh-CN"/>
              </w:rPr>
              <m:t>1</m:t>
            </m:r>
          </m:sub>
          <m:sup>
            <m:r>
              <w:rPr>
                <w:rFonts w:ascii="Cambria Math" w:hAnsi="Cambria Math"/>
                <w:lang w:eastAsia="zh-CN"/>
              </w:rPr>
              <m:t>n</m:t>
            </m:r>
          </m:sup>
        </m:sSubSup>
        <m:r>
          <m:rPr>
            <m:sty m:val="p"/>
          </m:rP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O</m:t>
            </m:r>
          </m:e>
          <m:sub>
            <m:r>
              <m:rPr>
                <m:sty m:val="p"/>
              </m:rPr>
              <w:rPr>
                <w:rFonts w:ascii="Cambria Math" w:hAnsi="Cambria Math"/>
                <w:lang w:eastAsia="zh-CN"/>
              </w:rPr>
              <m:t>1</m:t>
            </m:r>
          </m:sub>
          <m:sup>
            <m:r>
              <m:rPr>
                <m:sty m:val="p"/>
              </m:rPr>
              <w:rPr>
                <w:rFonts w:ascii="Cambria Math" w:hAnsi="Cambria Math"/>
                <w:lang w:eastAsia="zh-CN"/>
              </w:rPr>
              <m:t>2</m:t>
            </m:r>
          </m:sup>
        </m:sSubSup>
        <m:sSubSup>
          <m:sSubSupPr>
            <m:ctrlPr>
              <w:rPr>
                <w:rFonts w:ascii="Cambria Math" w:hAnsi="Cambria Math"/>
                <w:lang w:eastAsia="zh-CN"/>
              </w:rPr>
            </m:ctrlPr>
          </m:sSubSupPr>
          <m:e>
            <m:r>
              <m:rPr>
                <m:sty m:val="p"/>
              </m:rPr>
              <w:rPr>
                <w:rFonts w:ascii="Cambria Math" w:hAnsi="Cambria Math"/>
                <w:lang w:eastAsia="zh-CN"/>
              </w:rPr>
              <m:t>O</m:t>
            </m:r>
          </m:e>
          <m:sub>
            <m:r>
              <m:rPr>
                <m:sty m:val="p"/>
              </m:rPr>
              <w:rPr>
                <w:rFonts w:ascii="Cambria Math" w:hAnsi="Cambria Math"/>
                <w:lang w:eastAsia="zh-CN"/>
              </w:rPr>
              <m:t>1</m:t>
            </m:r>
          </m:sub>
          <m:sup>
            <m:r>
              <m:rPr>
                <m:sty m:val="p"/>
              </m:rPr>
              <w:rPr>
                <w:rFonts w:ascii="Cambria Math" w:hAnsi="Cambria Math"/>
                <w:lang w:eastAsia="zh-CN"/>
              </w:rPr>
              <m:t>1</m:t>
            </m:r>
          </m:sup>
        </m:sSubSup>
      </m:oMath>
      <w:r>
        <w:rPr>
          <w:lang w:eastAsia="zh-CN"/>
        </w:rPr>
        <w:t xml:space="preserve"> (B</w:t>
      </w:r>
      <w:r w:rsidRPr="00B868F2">
        <w:rPr>
          <w:lang w:eastAsia="zh-CN"/>
        </w:rPr>
        <w:t>1</w:t>
      </w:r>
      <w:r>
        <w:rPr>
          <w:lang w:eastAsia="zh-CN"/>
        </w:rPr>
        <w:t xml:space="preserve">), </w:t>
      </w:r>
      <m:oMath>
        <m:sSubSup>
          <m:sSubSupPr>
            <m:ctrlPr>
              <w:rPr>
                <w:rFonts w:ascii="Cambria Math" w:hAnsi="Cambria Math"/>
                <w:lang w:eastAsia="zh-CN"/>
              </w:rPr>
            </m:ctrlPr>
          </m:sSubSupPr>
          <m:e>
            <m:r>
              <m:rPr>
                <m:sty m:val="p"/>
              </m:rPr>
              <w:rPr>
                <w:rFonts w:ascii="Cambria Math" w:hAnsi="Cambria Math"/>
                <w:lang w:eastAsia="zh-CN"/>
              </w:rPr>
              <m:t>O</m:t>
            </m:r>
          </m:e>
          <m:sub>
            <m:r>
              <m:rPr>
                <m:sty m:val="p"/>
              </m:rPr>
              <w:rPr>
                <w:rFonts w:ascii="Cambria Math" w:hAnsi="Cambria Math"/>
                <w:lang w:eastAsia="zh-CN"/>
              </w:rPr>
              <m:t>2</m:t>
            </m:r>
          </m:sub>
          <m:sup>
            <m:r>
              <w:rPr>
                <w:rFonts w:ascii="Cambria Math" w:hAnsi="Cambria Math"/>
                <w:lang w:eastAsia="zh-CN"/>
              </w:rPr>
              <m:t>n</m:t>
            </m:r>
          </m:sup>
        </m:sSubSup>
        <m:r>
          <m:rPr>
            <m:sty m:val="p"/>
          </m:rP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O</m:t>
            </m:r>
          </m:e>
          <m:sub>
            <m:r>
              <m:rPr>
                <m:sty m:val="p"/>
              </m:rPr>
              <w:rPr>
                <w:rFonts w:ascii="Cambria Math" w:hAnsi="Cambria Math"/>
                <w:lang w:eastAsia="zh-CN"/>
              </w:rPr>
              <m:t>2</m:t>
            </m:r>
          </m:sub>
          <m:sup>
            <m:r>
              <m:rPr>
                <m:sty m:val="p"/>
              </m:rPr>
              <w:rPr>
                <w:rFonts w:ascii="Cambria Math" w:hAnsi="Cambria Math"/>
                <w:lang w:eastAsia="zh-CN"/>
              </w:rPr>
              <m:t>2</m:t>
            </m:r>
          </m:sup>
        </m:sSubSup>
        <m:sSubSup>
          <m:sSubSupPr>
            <m:ctrlPr>
              <w:rPr>
                <w:rFonts w:ascii="Cambria Math" w:hAnsi="Cambria Math"/>
                <w:lang w:eastAsia="zh-CN"/>
              </w:rPr>
            </m:ctrlPr>
          </m:sSubSupPr>
          <m:e>
            <m:r>
              <m:rPr>
                <m:sty m:val="p"/>
              </m:rPr>
              <w:rPr>
                <w:rFonts w:ascii="Cambria Math" w:hAnsi="Cambria Math"/>
                <w:lang w:eastAsia="zh-CN"/>
              </w:rPr>
              <m:t>O</m:t>
            </m:r>
          </m:e>
          <m:sub>
            <m:r>
              <m:rPr>
                <m:sty m:val="p"/>
              </m:rPr>
              <w:rPr>
                <w:rFonts w:ascii="Cambria Math" w:hAnsi="Cambria Math"/>
                <w:lang w:eastAsia="zh-CN"/>
              </w:rPr>
              <m:t>2</m:t>
            </m:r>
          </m:sub>
          <m:sup>
            <m:r>
              <m:rPr>
                <m:sty m:val="p"/>
              </m:rPr>
              <w:rPr>
                <w:rFonts w:ascii="Cambria Math" w:hAnsi="Cambria Math"/>
                <w:lang w:eastAsia="zh-CN"/>
              </w:rPr>
              <m:t>1</m:t>
            </m:r>
          </m:sup>
        </m:sSubSup>
      </m:oMath>
      <w:r>
        <w:rPr>
          <w:lang w:eastAsia="zh-CN"/>
        </w:rPr>
        <w:t xml:space="preserve"> (B</w:t>
      </w:r>
      <w:r w:rsidRPr="00B868F2">
        <w:rPr>
          <w:lang w:eastAsia="zh-CN"/>
        </w:rPr>
        <w:t>2</w:t>
      </w:r>
      <w:r>
        <w:rPr>
          <w:lang w:eastAsia="zh-CN"/>
        </w:rPr>
        <w:t xml:space="preserve">), …, </w:t>
      </w:r>
      <m:oMath>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w:rPr>
                <w:rFonts w:ascii="Cambria Math" w:hAnsi="Cambria Math"/>
                <w:lang w:eastAsia="zh-CN"/>
              </w:rPr>
              <m:t>n</m:t>
            </m:r>
          </m:sup>
        </m:sSubSup>
        <m:r>
          <m:rPr>
            <m:sty m:val="p"/>
          </m:rP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2</m:t>
            </m:r>
          </m:sup>
        </m:sSubSup>
        <m:sSubSup>
          <m:sSubSupPr>
            <m:ctrlPr>
              <w:rPr>
                <w:rFonts w:ascii="Cambria Math" w:hAnsi="Cambria Math"/>
                <w:lang w:eastAsia="zh-CN"/>
              </w:rPr>
            </m:ctrlPr>
          </m:sSubSupPr>
          <m:e>
            <m:r>
              <m:rPr>
                <m:sty m:val="p"/>
              </m:rPr>
              <w:rPr>
                <w:rFonts w:ascii="Cambria Math" w:hAnsi="Cambria Math"/>
                <w:lang w:eastAsia="zh-CN"/>
              </w:rPr>
              <m:t>O</m:t>
            </m:r>
          </m:e>
          <m:sub>
            <m:r>
              <w:rPr>
                <w:rFonts w:ascii="Cambria Math" w:hAnsi="Cambria Math"/>
                <w:lang w:eastAsia="zh-CN"/>
              </w:rPr>
              <m:t>n</m:t>
            </m:r>
          </m:sub>
          <m:sup>
            <m:r>
              <m:rPr>
                <m:sty m:val="p"/>
              </m:rPr>
              <w:rPr>
                <w:rFonts w:ascii="Cambria Math" w:hAnsi="Cambria Math"/>
                <w:lang w:eastAsia="zh-CN"/>
              </w:rPr>
              <m:t>1</m:t>
            </m:r>
          </m:sup>
        </m:sSubSup>
      </m:oMath>
      <w:r>
        <w:rPr>
          <w:lang w:eastAsia="zh-CN"/>
        </w:rPr>
        <w:t xml:space="preserve"> (B</w:t>
      </w:r>
      <w:r w:rsidRPr="00B868F2">
        <w:rPr>
          <w:lang w:eastAsia="zh-CN"/>
        </w:rPr>
        <w:t>n</w:t>
      </w:r>
      <w:r w:rsidR="002C3EC0">
        <w:rPr>
          <w:lang w:eastAsia="zh-CN"/>
        </w:rPr>
        <w:t>)}, and then TP</w:t>
      </w:r>
      <w:r w:rsidR="002C3EC0" w:rsidRPr="00B868F2">
        <w:rPr>
          <w:lang w:eastAsia="zh-CN"/>
        </w:rPr>
        <w:t>n</w:t>
      </w:r>
      <w:r w:rsidR="002C3EC0">
        <w:rPr>
          <w:lang w:eastAsia="zh-CN"/>
        </w:rPr>
        <w:t xml:space="preserve"> sends it to Bob via quantum channel. </w:t>
      </w:r>
    </w:p>
    <w:p w14:paraId="6F2F4B81" w14:textId="77777777" w:rsidR="002C3EC0" w:rsidRPr="00F5494D" w:rsidRDefault="002C3EC0" w:rsidP="002C3EC0">
      <w:pPr>
        <w:pStyle w:val="a5"/>
        <w:rPr>
          <w:lang w:eastAsia="zh-CN"/>
        </w:rPr>
      </w:pPr>
      <w:r w:rsidRPr="00DE66B4">
        <w:rPr>
          <w:rFonts w:hint="eastAsia"/>
          <w:highlight w:val="yellow"/>
          <w:lang w:eastAsia="zh-CN"/>
        </w:rPr>
        <w:t>At</w:t>
      </w:r>
      <w:r w:rsidRPr="00DE66B4">
        <w:rPr>
          <w:highlight w:val="yellow"/>
          <w:lang w:eastAsia="zh-CN"/>
        </w:rPr>
        <w:t xml:space="preserve"> this </w:t>
      </w:r>
      <w:r w:rsidRPr="00DE66B4">
        <w:rPr>
          <w:rFonts w:hint="eastAsia"/>
          <w:highlight w:val="yellow"/>
          <w:lang w:eastAsia="zh-CN"/>
        </w:rPr>
        <w:t>moment</w:t>
      </w:r>
      <w:r w:rsidRPr="00DE66B4">
        <w:rPr>
          <w:highlight w:val="yellow"/>
          <w:lang w:eastAsia="zh-CN"/>
        </w:rPr>
        <w:t>, we would like to point out that Alice and Bob cannot know the quantum entanglement state before the encoding phase without the assistance of n controllers.</w:t>
      </w:r>
      <w:r>
        <w:rPr>
          <w:lang w:eastAsia="zh-CN"/>
        </w:rPr>
        <w:t xml:space="preserve"> </w:t>
      </w:r>
      <w:r w:rsidRPr="00DE66B4">
        <w:rPr>
          <w:highlight w:val="yellow"/>
          <w:lang w:eastAsia="zh-CN"/>
        </w:rPr>
        <w:t>Consequently, for the sake of realizing the decoding process,</w:t>
      </w:r>
      <w:r>
        <w:rPr>
          <w:lang w:eastAsia="zh-CN"/>
        </w:rPr>
        <w:t xml:space="preserve"> TP</w:t>
      </w:r>
      <w:r w:rsidRPr="00DA1C2F">
        <w:rPr>
          <w:vertAlign w:val="subscript"/>
          <w:lang w:eastAsia="zh-CN"/>
        </w:rPr>
        <w:t>1</w:t>
      </w:r>
      <w:r>
        <w:rPr>
          <w:lang w:eastAsia="zh-CN"/>
        </w:rPr>
        <w:t>~TP</w:t>
      </w:r>
      <w:r w:rsidRPr="00DA1C2F">
        <w:rPr>
          <w:vertAlign w:val="subscript"/>
          <w:lang w:eastAsia="zh-CN"/>
        </w:rPr>
        <w:t>n</w:t>
      </w:r>
      <w:r>
        <w:rPr>
          <w:lang w:eastAsia="zh-CN"/>
        </w:rPr>
        <w:t xml:space="preserve"> must inform their unitary operations to Alice and Bob via classical channel, respectively. Based on the aforementioned information published by n controllers, it is clear that Alice and Bob can achieve asymmetric quantum dialogue scheme with the aid of n</w:t>
      </w:r>
      <w:r>
        <w:rPr>
          <w:rFonts w:hint="eastAsia"/>
          <w:lang w:eastAsia="zh-CN"/>
        </w:rPr>
        <w:t xml:space="preserve"> controllers. </w:t>
      </w:r>
    </w:p>
    <w:p w14:paraId="158C40F4" w14:textId="77777777" w:rsidR="0006294E" w:rsidRPr="002C3EC0" w:rsidRDefault="0006294E" w:rsidP="00A921C0">
      <w:pPr>
        <w:pStyle w:val="a5"/>
        <w:rPr>
          <w:lang w:eastAsia="zh-CN"/>
        </w:rPr>
      </w:pPr>
    </w:p>
    <w:p w14:paraId="69036CCC" w14:textId="77777777" w:rsidR="00A921C0" w:rsidRDefault="00A921C0" w:rsidP="00A921C0">
      <w:pPr>
        <w:pStyle w:val="a5"/>
      </w:pPr>
      <w:r>
        <w:object w:dxaOrig="10915" w:dyaOrig="9158" w14:anchorId="605F06FF">
          <v:shape id="_x0000_i1028" type="#_x0000_t75" style="width:251.7pt;height:210.8pt" o:ole="">
            <v:imagedata r:id="rId19" o:title=""/>
          </v:shape>
          <o:OLEObject Type="Embed" ProgID="SmartDraw.2" ShapeID="_x0000_i1028" DrawAspect="Content" ObjectID="_1569911578" r:id="rId20"/>
        </w:object>
      </w:r>
    </w:p>
    <w:p w14:paraId="4371AF24" w14:textId="5F2CCB04" w:rsidR="00A921C0" w:rsidRPr="0006294E" w:rsidRDefault="00A921C0" w:rsidP="00A921C0">
      <w:pPr>
        <w:pStyle w:val="a5"/>
        <w:rPr>
          <w:noProof/>
          <w:spacing w:val="0"/>
          <w:sz w:val="16"/>
          <w:szCs w:val="16"/>
          <w:highlight w:val="yellow"/>
          <w:lang w:val="en-US" w:eastAsia="en-US"/>
        </w:rPr>
      </w:pPr>
      <w:r w:rsidRPr="0006294E">
        <w:rPr>
          <w:noProof/>
          <w:spacing w:val="0"/>
          <w:sz w:val="16"/>
          <w:szCs w:val="16"/>
          <w:highlight w:val="yellow"/>
          <w:lang w:val="en-US" w:eastAsia="en-US"/>
        </w:rPr>
        <w:t xml:space="preserve">Fig.3 This figure shows the asymmetric quantum dialogue scheme </w:t>
      </w:r>
      <w:ins w:id="99" w:author="王鸿基" w:date="2017-10-19T09:36:00Z">
        <w:r w:rsidR="0018755E">
          <w:rPr>
            <w:noProof/>
            <w:spacing w:val="0"/>
            <w:sz w:val="16"/>
            <w:szCs w:val="16"/>
            <w:highlight w:val="yellow"/>
            <w:lang w:val="en-US" w:eastAsia="en-US"/>
          </w:rPr>
          <w:t>involving</w:t>
        </w:r>
      </w:ins>
      <w:del w:id="100" w:author="王鸿基" w:date="2017-10-19T09:36:00Z">
        <w:r w:rsidRPr="0006294E" w:rsidDel="0018755E">
          <w:rPr>
            <w:noProof/>
            <w:spacing w:val="0"/>
            <w:sz w:val="16"/>
            <w:szCs w:val="16"/>
            <w:highlight w:val="yellow"/>
            <w:lang w:val="en-US" w:eastAsia="en-US"/>
          </w:rPr>
          <w:delText>with</w:delText>
        </w:r>
      </w:del>
      <w:r w:rsidRPr="0006294E">
        <w:rPr>
          <w:noProof/>
          <w:spacing w:val="0"/>
          <w:sz w:val="16"/>
          <w:szCs w:val="16"/>
          <w:highlight w:val="yellow"/>
          <w:lang w:val="en-US" w:eastAsia="en-US"/>
        </w:rPr>
        <w:t xml:space="preserve"> multiple controllers, where</w:t>
      </w:r>
      <w:del w:id="101" w:author="王鸿基" w:date="2017-10-18T16:14:00Z">
        <w:r w:rsidRPr="0006294E" w:rsidDel="0097795F">
          <w:rPr>
            <w:noProof/>
            <w:spacing w:val="0"/>
            <w:sz w:val="16"/>
            <w:szCs w:val="16"/>
            <w:highlight w:val="yellow"/>
            <w:lang w:val="en-US" w:eastAsia="en-US"/>
          </w:rPr>
          <w:delText xml:space="preserve"> the</w:delText>
        </w:r>
      </w:del>
      <w:r w:rsidRPr="0006294E">
        <w:rPr>
          <w:noProof/>
          <w:spacing w:val="0"/>
          <w:sz w:val="16"/>
          <w:szCs w:val="16"/>
          <w:highlight w:val="yellow"/>
          <w:lang w:val="en-US" w:eastAsia="en-US"/>
        </w:rPr>
        <w:t xml:space="preserve"> TP</w:t>
      </w:r>
      <w:r w:rsidR="00FD4BF4">
        <w:rPr>
          <w:noProof/>
          <w:spacing w:val="0"/>
          <w:sz w:val="16"/>
          <w:szCs w:val="16"/>
          <w:highlight w:val="yellow"/>
          <w:lang w:val="en-US" w:eastAsia="en-US"/>
        </w:rPr>
        <w:t>1</w:t>
      </w:r>
      <w:r w:rsidRPr="0006294E">
        <w:rPr>
          <w:noProof/>
          <w:spacing w:val="0"/>
          <w:sz w:val="16"/>
          <w:szCs w:val="16"/>
          <w:highlight w:val="yellow"/>
          <w:lang w:val="en-US" w:eastAsia="en-US"/>
        </w:rPr>
        <w:t xml:space="preserve"> is responsible</w:t>
      </w:r>
      <w:r w:rsidR="00B868F2">
        <w:rPr>
          <w:noProof/>
          <w:spacing w:val="0"/>
          <w:sz w:val="16"/>
          <w:szCs w:val="16"/>
          <w:highlight w:val="yellow"/>
          <w:lang w:val="en-US" w:eastAsia="en-US"/>
        </w:rPr>
        <w:t xml:space="preserve"> </w:t>
      </w:r>
      <w:r w:rsidR="00B868F2" w:rsidRPr="00B868F2">
        <w:rPr>
          <w:noProof/>
          <w:spacing w:val="0"/>
          <w:sz w:val="16"/>
          <w:szCs w:val="16"/>
          <w:highlight w:val="yellow"/>
          <w:lang w:val="en-US" w:eastAsia="en-US"/>
        </w:rPr>
        <w:t>for the preparation of the initial state of the system,</w:t>
      </w:r>
      <w:r w:rsidR="00B868F2">
        <w:rPr>
          <w:noProof/>
          <w:spacing w:val="0"/>
          <w:sz w:val="16"/>
          <w:szCs w:val="16"/>
          <w:highlight w:val="yellow"/>
          <w:lang w:val="en-US" w:eastAsia="en-US"/>
        </w:rPr>
        <w:t xml:space="preserve"> but also acts as the first</w:t>
      </w:r>
      <w:r w:rsidR="00B868F2" w:rsidRPr="00B868F2">
        <w:rPr>
          <w:noProof/>
          <w:spacing w:val="0"/>
          <w:sz w:val="16"/>
          <w:szCs w:val="16"/>
          <w:highlight w:val="yellow"/>
          <w:lang w:val="en-US" w:eastAsia="en-US"/>
        </w:rPr>
        <w:t xml:space="preserve"> controller.</w:t>
      </w:r>
      <w:r w:rsidR="00B868F2">
        <w:rPr>
          <w:noProof/>
          <w:spacing w:val="0"/>
          <w:sz w:val="16"/>
          <w:szCs w:val="16"/>
          <w:highlight w:val="yellow"/>
          <w:lang w:val="en-US" w:eastAsia="en-US"/>
        </w:rPr>
        <w:t xml:space="preserve"> Observe in this figure that TP1 ~ TPn need to perform the corresponding unitary operators for the sake of cotrolling the quantum dialogue with asymmetric capacity. </w:t>
      </w:r>
    </w:p>
    <w:p w14:paraId="7B58DA88" w14:textId="77777777" w:rsidR="00A921C0" w:rsidRDefault="00A921C0" w:rsidP="00A921C0">
      <w:pPr>
        <w:pStyle w:val="a5"/>
      </w:pPr>
    </w:p>
    <w:p w14:paraId="67D6A41F" w14:textId="77777777" w:rsidR="00D77988" w:rsidRDefault="00A921C0" w:rsidP="00D77988">
      <w:pPr>
        <w:pStyle w:val="a5"/>
      </w:pPr>
      <w:r>
        <w:rPr>
          <w:rFonts w:hint="eastAsia"/>
        </w:rPr>
        <w:t>Having provided a br</w:t>
      </w:r>
      <w:r>
        <w:t xml:space="preserve">ief description of our scheme through three phases, let us now proceed with a typical example of our proposed scheme for the sake of a better understanding of </w:t>
      </w:r>
      <w:r w:rsidR="00D77988">
        <w:t>aforementioned steps that Alice can communicate with Bob by the permission of two controllers.</w:t>
      </w:r>
    </w:p>
    <w:p w14:paraId="30632FA6" w14:textId="77777777" w:rsidR="00D77988" w:rsidRDefault="00D77988" w:rsidP="00D77988">
      <w:pPr>
        <w:pStyle w:val="a5"/>
        <w:rPr>
          <w:lang w:eastAsia="zh-CN"/>
        </w:rPr>
      </w:pPr>
      <w:r>
        <w:rPr>
          <w:rFonts w:hint="eastAsia"/>
        </w:rPr>
        <w:t xml:space="preserve">For the sake of simplicity, assume that </w:t>
      </w:r>
      <w:r>
        <w:t xml:space="preserve">the initial quantum entanglement state of qubits A and B is </w:t>
      </w:r>
      <m:oMath>
        <m:sSubSup>
          <m:sSubSupPr>
            <m:ctrlPr>
              <w:rPr>
                <w:rFonts w:ascii="Cambria Math" w:hAnsi="Cambria Math"/>
                <w:i/>
              </w:rPr>
            </m:ctrlPr>
          </m:sSubSupPr>
          <m:e>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79"/>
                </m:r>
              </m:e>
              <m:sub>
                <m:r>
                  <w:rPr>
                    <w:rFonts w:ascii="Cambria Math" w:hAnsi="Cambria Math"/>
                  </w:rPr>
                  <m:t>0</m:t>
                </m:r>
              </m:sub>
            </m:sSub>
            <m:r>
              <m:rPr>
                <m:sty m:val="p"/>
              </m:rPr>
              <w:rPr>
                <w:rFonts w:ascii="Cambria Math" w:hAnsi="Cambria Math"/>
              </w:rPr>
              <w:sym w:font="Symbol" w:char="F0F1"/>
            </m:r>
          </m:e>
          <m:sub>
            <m:r>
              <m:rPr>
                <m:sty m:val="p"/>
              </m:rPr>
              <w:rPr>
                <w:rFonts w:ascii="Cambria Math" w:hAnsi="Cambria Math"/>
                <w:vertAlign w:val="subscript"/>
              </w:rPr>
              <m:t>AB</m:t>
            </m:r>
          </m:sub>
          <m:sup>
            <m:r>
              <w:rPr>
                <w:rFonts w:ascii="Cambria Math" w:hAnsi="Cambria Math"/>
              </w:rPr>
              <m:t>0</m:t>
            </m:r>
          </m:sup>
        </m:sSubSup>
      </m:oMath>
      <w:r>
        <w:t xml:space="preserve"> and the state of qubits C, D, E and F is</w:t>
      </w:r>
      <m:oMath>
        <m:sSub>
          <m:sSubPr>
            <m:ctrlPr>
              <w:rPr>
                <w:rFonts w:ascii="Cambria Math" w:hAnsi="Cambria Math"/>
              </w:rPr>
            </m:ctrlPr>
          </m:sSubPr>
          <m:e>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e>
          <m:sub>
            <m:r>
              <w:rPr>
                <w:rFonts w:ascii="Cambria Math" w:hAnsi="Cambria Math"/>
              </w:rPr>
              <m:t>CDEF</m:t>
            </m:r>
          </m:sub>
        </m:sSub>
      </m:oMath>
      <w:r>
        <w:t>. After the above quantum entanglement states are prepared by TP</w:t>
      </w:r>
      <w:r w:rsidRPr="001E3627">
        <w:rPr>
          <w:vertAlign w:val="subscript"/>
        </w:rPr>
        <w:t>1</w:t>
      </w:r>
      <w:r>
        <w:t>, TP</w:t>
      </w:r>
      <w:r w:rsidRPr="001E3627">
        <w:rPr>
          <w:vertAlign w:val="subscript"/>
        </w:rPr>
        <w:t>1</w:t>
      </w:r>
      <w:r>
        <w:t xml:space="preserve"> performs unitary operator </w:t>
      </w:r>
      <m:oMath>
        <m:sSubSup>
          <m:sSubSupPr>
            <m:ctrlPr>
              <w:rPr>
                <w:rFonts w:ascii="Cambria Math" w:hAnsi="Cambria Math" w:cs="宋体"/>
                <w:sz w:val="24"/>
                <w:szCs w:val="24"/>
              </w:rPr>
            </m:ctrlPr>
          </m:sSubSupPr>
          <m:e>
            <m:r>
              <m:rPr>
                <m:sty m:val="p"/>
              </m:rPr>
              <w:rPr>
                <w:rFonts w:ascii="Cambria Math" w:hAnsi="Cambria Math"/>
              </w:rPr>
              <m:t>O</m:t>
            </m:r>
          </m:e>
          <m:sub>
            <m:r>
              <w:rPr>
                <w:rFonts w:ascii="Cambria Math" w:hAnsi="Cambria Math"/>
              </w:rPr>
              <m:t>1</m:t>
            </m:r>
          </m:sub>
          <m:sup>
            <m:r>
              <w:rPr>
                <w:rFonts w:ascii="Cambria Math" w:hAnsi="Cambria Math"/>
              </w:rPr>
              <m:t>1</m:t>
            </m:r>
          </m:sup>
        </m:sSubSup>
      </m:oMath>
      <w:r>
        <w:rPr>
          <w:vertAlign w:val="subscript"/>
        </w:rPr>
        <w:t xml:space="preserve"> </w:t>
      </w:r>
      <w:r>
        <w:t>= U</w:t>
      </w:r>
      <w:r>
        <w:rPr>
          <w:vertAlign w:val="subscript"/>
        </w:rPr>
        <w:t>2</w:t>
      </w:r>
      <w:r>
        <w:t xml:space="preserve"> on qubit B, i.e. , {</w:t>
      </w:r>
      <w:r w:rsidRPr="000304E7">
        <w:t xml:space="preserve"> </w:t>
      </w:r>
      <w:r>
        <w:t>U</w:t>
      </w:r>
      <w:r w:rsidRPr="00C0604E">
        <w:rPr>
          <w:vertAlign w:val="subscript"/>
        </w:rPr>
        <w:t>2</w:t>
      </w:r>
      <w:r>
        <w:t>(B)</w:t>
      </w:r>
      <w:r>
        <w:rPr>
          <w:vertAlign w:val="subscript"/>
        </w:rPr>
        <w:t xml:space="preserve"> </w:t>
      </w:r>
      <w:r>
        <w:t>} for the sake of acting as the first controller, and then sends it to TP</w:t>
      </w:r>
      <w:r w:rsidRPr="00DA1C2F">
        <w:rPr>
          <w:vertAlign w:val="subscript"/>
        </w:rPr>
        <w:t>2</w:t>
      </w:r>
      <w:r>
        <w:t>. Subsequently, TP</w:t>
      </w:r>
      <w:r w:rsidRPr="00DA1C2F">
        <w:rPr>
          <w:vertAlign w:val="subscript"/>
        </w:rPr>
        <w:t>2</w:t>
      </w:r>
      <w:r>
        <w:rPr>
          <w:vertAlign w:val="subscript"/>
        </w:rPr>
        <w:t xml:space="preserve"> </w:t>
      </w:r>
      <w:r>
        <w:t xml:space="preserve">as the second controller performs unitary operator </w:t>
      </w:r>
      <m:oMath>
        <m:sSubSup>
          <m:sSubSupPr>
            <m:ctrlPr>
              <w:rPr>
                <w:rFonts w:ascii="Cambria Math" w:hAnsi="Cambria Math" w:cs="宋体"/>
                <w:sz w:val="24"/>
                <w:szCs w:val="24"/>
              </w:rPr>
            </m:ctrlPr>
          </m:sSubSupPr>
          <m:e>
            <m:r>
              <m:rPr>
                <m:sty m:val="p"/>
              </m:rPr>
              <w:rPr>
                <w:rFonts w:ascii="Cambria Math" w:hAnsi="Cambria Math"/>
              </w:rPr>
              <m:t>O</m:t>
            </m:r>
          </m:e>
          <m:sub>
            <m:r>
              <w:rPr>
                <w:rFonts w:ascii="Cambria Math" w:hAnsi="Cambria Math"/>
              </w:rPr>
              <m:t>1</m:t>
            </m:r>
          </m:sub>
          <m:sup>
            <m:r>
              <w:rPr>
                <w:rFonts w:ascii="Cambria Math" w:hAnsi="Cambria Math"/>
              </w:rPr>
              <m:t>2</m:t>
            </m:r>
          </m:sup>
        </m:sSubSup>
      </m:oMath>
      <w:r>
        <w:rPr>
          <w:rFonts w:hint="eastAsia"/>
          <w:sz w:val="24"/>
          <w:szCs w:val="24"/>
          <w:lang w:eastAsia="zh-CN"/>
        </w:rPr>
        <w:t xml:space="preserve"> =</w:t>
      </w:r>
      <w:r w:rsidRPr="00DA1C2F">
        <w:rPr>
          <w:rFonts w:hint="eastAsia"/>
          <w:lang w:eastAsia="zh-CN"/>
        </w:rPr>
        <w:t xml:space="preserve"> U</w:t>
      </w:r>
      <w:r w:rsidRPr="00DA1C2F">
        <w:rPr>
          <w:rFonts w:hint="eastAsia"/>
          <w:vertAlign w:val="subscript"/>
          <w:lang w:eastAsia="zh-CN"/>
        </w:rPr>
        <w:t>1</w:t>
      </w:r>
      <w:r w:rsidRPr="00DA1C2F">
        <w:rPr>
          <w:vertAlign w:val="subscript"/>
          <w:lang w:eastAsia="zh-CN"/>
        </w:rPr>
        <w:t xml:space="preserve"> </w:t>
      </w:r>
      <w:r>
        <w:rPr>
          <w:lang w:eastAsia="zh-CN"/>
        </w:rPr>
        <w:t xml:space="preserve">on qubit B, i.e. , </w:t>
      </w:r>
      <w:r>
        <w:t>{</w:t>
      </w:r>
      <w:r w:rsidRPr="000304E7">
        <w:t xml:space="preserve"> </w:t>
      </w:r>
      <w:r>
        <w:t>U</w:t>
      </w:r>
      <w:r w:rsidRPr="00DA1C2F">
        <w:rPr>
          <w:vertAlign w:val="subscript"/>
        </w:rPr>
        <w:t>1</w:t>
      </w:r>
      <w:r>
        <w:t>U</w:t>
      </w:r>
      <w:r w:rsidRPr="00C0604E">
        <w:rPr>
          <w:vertAlign w:val="subscript"/>
        </w:rPr>
        <w:t>2</w:t>
      </w:r>
      <w:r>
        <w:t>(B)</w:t>
      </w:r>
      <w:r>
        <w:rPr>
          <w:vertAlign w:val="subscript"/>
        </w:rPr>
        <w:t xml:space="preserve"> </w:t>
      </w:r>
      <w:r>
        <w:t>}, and then sends it to Bob. Based on the above operation, the preparation of the initial state defined by Eq. (11) was converted to t</w:t>
      </w:r>
      <w:r w:rsidRPr="00431007">
        <w:t xml:space="preserve">he </w:t>
      </w:r>
      <w:r>
        <w:t>pre-</w:t>
      </w:r>
      <w:r w:rsidRPr="00431007">
        <w:t xml:space="preserve">coding quantum entanglement </w:t>
      </w:r>
      <w:r>
        <w:t xml:space="preserve">state defined by Eq. (12), since the bell state </w:t>
      </w:r>
      <m:oMath>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w:rPr>
                        <w:rFonts w:ascii="Cambria Math" w:hAnsi="Cambria Math"/>
                      </w:rPr>
                      <m:t>0</m:t>
                    </m:r>
                  </m:sub>
                </m:sSub>
              </m:e>
            </m:d>
          </m:e>
          <m:sub>
            <m:r>
              <w:rPr>
                <w:rFonts w:ascii="Cambria Math" w:hAnsi="Cambria Math"/>
              </w:rPr>
              <m:t>AB</m:t>
            </m:r>
          </m:sub>
          <m:sup>
            <m:r>
              <w:rPr>
                <w:rFonts w:ascii="Cambria Math" w:hAnsi="Cambria Math"/>
              </w:rPr>
              <m:t>0</m:t>
            </m:r>
          </m:sup>
        </m:sSubSup>
      </m:oMath>
      <w:r>
        <w:t xml:space="preserve"> was</w:t>
      </w:r>
      <w:r>
        <w:rPr>
          <w:rFonts w:hint="eastAsia"/>
        </w:rPr>
        <w:t xml:space="preserve"> </w:t>
      </w:r>
      <w:r>
        <w:t xml:space="preserve">converted to </w:t>
      </w:r>
      <m:oMath>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w:rPr>
                        <w:rFonts w:ascii="Cambria Math" w:hAnsi="Cambria Math"/>
                      </w:rPr>
                      <m:t>1</m:t>
                    </m:r>
                  </m:sub>
                </m:sSub>
              </m:e>
            </m:d>
          </m:e>
          <m:sub>
            <m:r>
              <w:rPr>
                <w:rFonts w:ascii="Cambria Math" w:hAnsi="Cambria Math"/>
              </w:rPr>
              <m:t>AB</m:t>
            </m:r>
          </m:sub>
          <m:sup>
            <m:r>
              <w:rPr>
                <w:rFonts w:ascii="Cambria Math" w:hAnsi="Cambria Math"/>
              </w:rPr>
              <m:t>1</m:t>
            </m:r>
          </m:sup>
        </m:sSubSup>
      </m:oMath>
      <w:r>
        <w:rPr>
          <w:rFonts w:hint="eastAsia"/>
        </w:rPr>
        <w:t xml:space="preserve"> with the unitary operator </w:t>
      </w:r>
      <m:oMath>
        <m:sSubSup>
          <m:sSubSupPr>
            <m:ctrlPr>
              <w:rPr>
                <w:rFonts w:ascii="Cambria Math" w:hAnsi="Cambria Math" w:cs="宋体"/>
                <w:sz w:val="24"/>
                <w:szCs w:val="24"/>
              </w:rPr>
            </m:ctrlPr>
          </m:sSubSupPr>
          <m:e>
            <m:sSubSup>
              <m:sSubSupPr>
                <m:ctrlPr>
                  <w:rPr>
                    <w:rFonts w:ascii="Cambria Math" w:hAnsi="Cambria Math" w:cs="宋体"/>
                    <w:sz w:val="24"/>
                    <w:szCs w:val="24"/>
                  </w:rPr>
                </m:ctrlPr>
              </m:sSubSupPr>
              <m:e>
                <m:r>
                  <m:rPr>
                    <m:sty m:val="p"/>
                  </m:rPr>
                  <w:rPr>
                    <w:rFonts w:ascii="Cambria Math" w:hAnsi="Cambria Math"/>
                  </w:rPr>
                  <m:t>O</m:t>
                </m:r>
              </m:e>
              <m:sub>
                <m:r>
                  <w:rPr>
                    <w:rFonts w:ascii="Cambria Math" w:hAnsi="Cambria Math"/>
                  </w:rPr>
                  <m:t>1</m:t>
                </m:r>
              </m:sub>
              <m:sup>
                <m:r>
                  <w:rPr>
                    <w:rFonts w:ascii="Cambria Math" w:hAnsi="Cambria Math" w:cs="宋体"/>
                    <w:sz w:val="24"/>
                    <w:szCs w:val="24"/>
                  </w:rPr>
                  <m:t>2</m:t>
                </m:r>
              </m:sup>
            </m:sSubSup>
            <m:r>
              <m:rPr>
                <m:sty m:val="p"/>
              </m:rPr>
              <w:rPr>
                <w:rFonts w:ascii="Cambria Math" w:hAnsi="Cambria Math"/>
              </w:rPr>
              <m:t>O</m:t>
            </m:r>
          </m:e>
          <m:sub>
            <m:r>
              <w:rPr>
                <w:rFonts w:ascii="Cambria Math" w:hAnsi="Cambria Math"/>
              </w:rPr>
              <m:t>1</m:t>
            </m:r>
          </m:sub>
          <m:sup>
            <m:r>
              <w:rPr>
                <w:rFonts w:ascii="Cambria Math" w:hAnsi="Cambria Math"/>
              </w:rPr>
              <m:t>1</m:t>
            </m:r>
          </m:sup>
        </m:sSubSup>
      </m:oMath>
      <w:r>
        <w:t>= U</w:t>
      </w:r>
      <w:r w:rsidRPr="00DA1C2F">
        <w:rPr>
          <w:vertAlign w:val="subscript"/>
        </w:rPr>
        <w:t>1</w:t>
      </w:r>
      <w:r>
        <w:t>U</w:t>
      </w:r>
      <w:r>
        <w:rPr>
          <w:vertAlign w:val="subscript"/>
        </w:rPr>
        <w:t>2</w:t>
      </w:r>
      <w:r>
        <w:t xml:space="preserve"> performed on qubit B by TP</w:t>
      </w:r>
      <w:r w:rsidRPr="00DA1C2F">
        <w:rPr>
          <w:vertAlign w:val="subscript"/>
        </w:rPr>
        <w:t>1</w:t>
      </w:r>
      <w:r>
        <w:t xml:space="preserve"> and TP</w:t>
      </w:r>
      <w:r w:rsidRPr="00DA1C2F">
        <w:rPr>
          <w:vertAlign w:val="subscript"/>
        </w:rPr>
        <w:t>2</w:t>
      </w:r>
      <w:r>
        <w:t xml:space="preserve"> (controller1 and controller2).</w:t>
      </w:r>
    </w:p>
    <w:p w14:paraId="6827CCD8" w14:textId="77777777" w:rsidR="00D77988" w:rsidRDefault="00D73E19" w:rsidP="00D77988">
      <w:pPr>
        <w:wordWrap w:val="0"/>
        <w:ind w:firstLineChars="150" w:firstLine="300"/>
        <w:jc w:val="right"/>
      </w:pPr>
      <m:oMath>
        <m:sSubSup>
          <m:sSubSupPr>
            <m:ctrlPr>
              <w:rPr>
                <w:rFonts w:ascii="Cambria Math" w:hAnsi="Cambria Math"/>
                <w:i/>
              </w:rPr>
            </m:ctrlPr>
          </m:sSubSupPr>
          <m:e>
            <m:d>
              <m:dPr>
                <m:begChr m:val="|"/>
                <m:endChr m:val=""/>
                <m:ctrlPr>
                  <w:rPr>
                    <w:rFonts w:ascii="Cambria Math" w:hAnsi="Cambria Math"/>
                  </w:rPr>
                </m:ctrlPr>
              </m:dPr>
              <m:e>
                <m:d>
                  <m:dPr>
                    <m:begChr m:val=""/>
                    <m:endChr m:val="⟩"/>
                    <m:ctrlPr>
                      <w:rPr>
                        <w:rFonts w:ascii="Cambria Math" w:hAnsi="Cambria Math"/>
                        <w:i/>
                      </w:rPr>
                    </m:ctrlPr>
                  </m:dPr>
                  <m:e>
                    <m:r>
                      <w:rPr>
                        <w:rFonts w:ascii="Cambria Math" w:hAnsi="Cambria Math"/>
                      </w:rPr>
                      <m:t>φ</m:t>
                    </m:r>
                  </m:e>
                </m:d>
              </m:e>
            </m:d>
          </m:e>
          <m:sub>
            <m:r>
              <w:rPr>
                <w:rFonts w:ascii="Cambria Math" w:hAnsi="Cambria Math"/>
              </w:rPr>
              <m:t>ABCDEF</m:t>
            </m:r>
          </m:sub>
          <m:sup>
            <m:r>
              <w:rPr>
                <w:rFonts w:ascii="Cambria Math" w:hAnsi="Cambria Math"/>
              </w:rPr>
              <m:t>init0</m:t>
            </m:r>
          </m:sup>
        </m:sSubSup>
        <m:r>
          <w:rPr>
            <w:rFonts w:ascii="Cambria Math" w:hAnsi="Cambria Math"/>
          </w:rPr>
          <m:t>=</m:t>
        </m:r>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w:rPr>
                        <w:rFonts w:ascii="Cambria Math" w:hAnsi="Cambria Math"/>
                      </w:rPr>
                      <m:t>0</m:t>
                    </m:r>
                  </m:sub>
                </m:sSub>
              </m:e>
            </m:d>
          </m:e>
          <m:sub>
            <m:r>
              <w:rPr>
                <w:rFonts w:ascii="Cambria Math" w:hAnsi="Cambria Math"/>
              </w:rPr>
              <m:t>AB</m:t>
            </m:r>
          </m:sub>
          <m:sup>
            <m:r>
              <w:rPr>
                <w:rFonts w:ascii="Cambria Math" w:hAnsi="Cambria Math"/>
              </w:rPr>
              <m:t>0</m:t>
            </m:r>
          </m:sup>
        </m:sSubSup>
        <m:r>
          <w:rPr>
            <w:rFonts w:ascii="Cambria Math" w:hAnsi="Cambria Math"/>
          </w:rPr>
          <m:t>⊗</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e>
          <m:sub>
            <m:r>
              <w:rPr>
                <w:rFonts w:ascii="Cambria Math" w:hAnsi="Cambria Math"/>
              </w:rPr>
              <m:t>CDEF</m:t>
            </m:r>
          </m:sub>
        </m:sSub>
      </m:oMath>
      <w:r w:rsidR="00D77988">
        <w:rPr>
          <w:rFonts w:hint="eastAsia"/>
        </w:rPr>
        <w:t xml:space="preserve"> </w:t>
      </w:r>
      <w:r w:rsidR="00D77988">
        <w:t xml:space="preserve">                        </w:t>
      </w:r>
      <w:r w:rsidR="00D77988">
        <w:rPr>
          <w:rFonts w:hint="eastAsia"/>
        </w:rPr>
        <w:t xml:space="preserve"> (</w:t>
      </w:r>
      <w:r w:rsidR="00D77988">
        <w:t>11</w:t>
      </w:r>
      <w:r w:rsidR="00D77988">
        <w:rPr>
          <w:rFonts w:hint="eastAsia"/>
        </w:rPr>
        <w:t>)</w:t>
      </w:r>
    </w:p>
    <w:p w14:paraId="59EA56A1" w14:textId="77777777" w:rsidR="00D77988" w:rsidRDefault="00D73E19" w:rsidP="00D77988">
      <w:pPr>
        <w:wordWrap w:val="0"/>
        <w:ind w:firstLineChars="150" w:firstLine="300"/>
        <w:jc w:val="right"/>
      </w:pPr>
      <m:oMath>
        <m:sSubSup>
          <m:sSubSupPr>
            <m:ctrlPr>
              <w:rPr>
                <w:rFonts w:ascii="Cambria Math" w:hAnsi="Cambria Math"/>
                <w:i/>
              </w:rPr>
            </m:ctrlPr>
          </m:sSubSupPr>
          <m:e>
            <m:d>
              <m:dPr>
                <m:begChr m:val="|"/>
                <m:endChr m:val=""/>
                <m:ctrlPr>
                  <w:rPr>
                    <w:rFonts w:ascii="Cambria Math" w:hAnsi="Cambria Math"/>
                  </w:rPr>
                </m:ctrlPr>
              </m:dPr>
              <m:e>
                <m:d>
                  <m:dPr>
                    <m:begChr m:val=""/>
                    <m:endChr m:val="⟩"/>
                    <m:ctrlPr>
                      <w:rPr>
                        <w:rFonts w:ascii="Cambria Math" w:hAnsi="Cambria Math"/>
                        <w:i/>
                      </w:rPr>
                    </m:ctrlPr>
                  </m:dPr>
                  <m:e>
                    <m:r>
                      <w:rPr>
                        <w:rFonts w:ascii="Cambria Math" w:hAnsi="Cambria Math"/>
                      </w:rPr>
                      <m:t>φ</m:t>
                    </m:r>
                  </m:e>
                </m:d>
              </m:e>
            </m:d>
          </m:e>
          <m:sub>
            <m:r>
              <w:rPr>
                <w:rFonts w:ascii="Cambria Math" w:hAnsi="Cambria Math"/>
              </w:rPr>
              <m:t>ABCDEF</m:t>
            </m:r>
          </m:sub>
          <m:sup>
            <m:r>
              <w:rPr>
                <w:rFonts w:ascii="Cambria Math" w:hAnsi="Cambria Math"/>
              </w:rPr>
              <m:t>init1</m:t>
            </m:r>
          </m:sup>
        </m:sSubSup>
        <m:r>
          <w:rPr>
            <w:rFonts w:ascii="Cambria Math" w:hAnsi="Cambria Math"/>
          </w:rPr>
          <m:t>=</m:t>
        </m:r>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w:rPr>
                        <w:rFonts w:ascii="Cambria Math" w:hAnsi="Cambria Math"/>
                      </w:rPr>
                      <m:t>1</m:t>
                    </m:r>
                  </m:sub>
                </m:sSub>
              </m:e>
            </m:d>
          </m:e>
          <m:sub>
            <m:r>
              <w:rPr>
                <w:rFonts w:ascii="Cambria Math" w:hAnsi="Cambria Math"/>
              </w:rPr>
              <m:t>AB</m:t>
            </m:r>
          </m:sub>
          <m:sup>
            <m:r>
              <w:rPr>
                <w:rFonts w:ascii="Cambria Math" w:hAnsi="Cambria Math"/>
              </w:rPr>
              <m:t>1</m:t>
            </m:r>
          </m:sup>
        </m:sSubSup>
        <m:r>
          <w:rPr>
            <w:rFonts w:ascii="Cambria Math" w:hAnsi="Cambria Math"/>
          </w:rPr>
          <m:t>⊗</m:t>
        </m:r>
        <m:sSub>
          <m:sSubPr>
            <m:ctrlPr>
              <w:rPr>
                <w:rFonts w:ascii="Cambria Math" w:hAnsi="Cambria Math"/>
              </w:rPr>
            </m:ctrlPr>
          </m:sSub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e>
          <m:sub>
            <m:r>
              <w:rPr>
                <w:rFonts w:ascii="Cambria Math" w:hAnsi="Cambria Math"/>
              </w:rPr>
              <m:t>CDEF</m:t>
            </m:r>
          </m:sub>
        </m:sSub>
      </m:oMath>
      <w:r w:rsidR="00D77988">
        <w:rPr>
          <w:rFonts w:hint="eastAsia"/>
        </w:rPr>
        <w:t xml:space="preserve"> </w:t>
      </w:r>
      <w:r w:rsidR="00D77988">
        <w:t xml:space="preserve">                        </w:t>
      </w:r>
      <w:r w:rsidR="00D77988">
        <w:rPr>
          <w:rFonts w:hint="eastAsia"/>
        </w:rPr>
        <w:t xml:space="preserve"> (</w:t>
      </w:r>
      <w:r w:rsidR="00D77988">
        <w:t>12</w:t>
      </w:r>
      <w:r w:rsidR="00D77988">
        <w:rPr>
          <w:rFonts w:hint="eastAsia"/>
        </w:rPr>
        <w:t>)</w:t>
      </w:r>
    </w:p>
    <w:p w14:paraId="0E0A485E" w14:textId="0D4C8703" w:rsidR="00D77988" w:rsidRPr="00347A4F" w:rsidRDefault="00D77988" w:rsidP="00D77988">
      <w:pPr>
        <w:pStyle w:val="a5"/>
        <w:rPr>
          <w:lang w:val="en-US"/>
        </w:rPr>
      </w:pPr>
      <w:r w:rsidRPr="00DE66B4">
        <w:rPr>
          <w:highlight w:val="yellow"/>
        </w:rPr>
        <w:t>Explicitly, we do not have to consider all the sending possibilities,</w:t>
      </w:r>
      <w:r>
        <w:t xml:space="preserve"> ins</w:t>
      </w:r>
      <w:r w:rsidRPr="00DE66B4">
        <w:rPr>
          <w:highlight w:val="yellow"/>
        </w:rPr>
        <w:t>tead, we only assume that Alice’s and Bob’s secret information are “0001” and “01”, respectively</w:t>
      </w:r>
      <w:ins w:id="102" w:author="王鸿基" w:date="2017-10-19T09:38:00Z">
        <w:r w:rsidR="0018755E">
          <w:rPr>
            <w:highlight w:val="yellow"/>
          </w:rPr>
          <w:t>.</w:t>
        </w:r>
      </w:ins>
      <w:del w:id="103" w:author="王鸿基" w:date="2017-10-19T09:38:00Z">
        <w:r w:rsidRPr="00DE66B4" w:rsidDel="0018755E">
          <w:rPr>
            <w:highlight w:val="yellow"/>
          </w:rPr>
          <w:delText>,</w:delText>
        </w:r>
      </w:del>
      <w:ins w:id="104" w:author="王鸿基" w:date="2017-10-19T09:39:00Z">
        <w:r w:rsidR="0018755E">
          <w:rPr>
            <w:highlight w:val="yellow"/>
          </w:rPr>
          <w:t xml:space="preserve"> </w:t>
        </w:r>
      </w:ins>
      <w:ins w:id="105" w:author="王鸿基" w:date="2017-10-19T09:38:00Z">
        <w:r w:rsidR="0018755E">
          <w:rPr>
            <w:highlight w:val="yellow"/>
          </w:rPr>
          <w:t>Consequently,</w:t>
        </w:r>
      </w:ins>
      <w:r w:rsidRPr="00DE66B4">
        <w:rPr>
          <w:highlight w:val="yellow"/>
        </w:rPr>
        <w:t xml:space="preserve"> Alice will perform unitary operation P</w:t>
      </w:r>
      <w:r w:rsidRPr="00DE66B4">
        <w:rPr>
          <w:highlight w:val="yellow"/>
          <w:vertAlign w:val="subscript"/>
        </w:rPr>
        <w:t>1</w:t>
      </w:r>
      <w:r w:rsidRPr="00DE66B4">
        <w:rPr>
          <w:highlight w:val="yellow"/>
        </w:rPr>
        <w:t>=U</w:t>
      </w:r>
      <w:r w:rsidRPr="00DE66B4">
        <w:rPr>
          <w:highlight w:val="yellow"/>
          <w:vertAlign w:val="subscript"/>
        </w:rPr>
        <w:t>1</w:t>
      </w:r>
      <w:r w:rsidRPr="00DE66B4">
        <w:rPr>
          <w:highlight w:val="yellow"/>
        </w:rPr>
        <w:sym w:font="Symbol" w:char="F0C4"/>
      </w:r>
      <w:r w:rsidRPr="00DE66B4">
        <w:rPr>
          <w:highlight w:val="yellow"/>
        </w:rPr>
        <w:t xml:space="preserve"> U</w:t>
      </w:r>
      <w:r w:rsidRPr="00DE66B4">
        <w:rPr>
          <w:highlight w:val="yellow"/>
          <w:vertAlign w:val="subscript"/>
        </w:rPr>
        <w:t xml:space="preserve">1 </w:t>
      </w:r>
      <w:r w:rsidRPr="00DE66B4">
        <w:rPr>
          <w:highlight w:val="yellow"/>
        </w:rPr>
        <w:sym w:font="Symbol" w:char="F0C4"/>
      </w:r>
      <w:r w:rsidRPr="00DE66B4">
        <w:rPr>
          <w:highlight w:val="yellow"/>
        </w:rPr>
        <w:t>U</w:t>
      </w:r>
      <w:r w:rsidRPr="00DE66B4">
        <w:rPr>
          <w:highlight w:val="yellow"/>
          <w:vertAlign w:val="subscript"/>
        </w:rPr>
        <w:t>2</w:t>
      </w:r>
      <w:r w:rsidRPr="00DE66B4">
        <w:rPr>
          <w:highlight w:val="yellow"/>
        </w:rPr>
        <w:t xml:space="preserve"> on qubits</w:t>
      </w:r>
      <w:r>
        <w:t xml:space="preserve"> C, D and F to encode her classical information </w:t>
      </w:r>
      <w:r>
        <w:t>0001, while Bob performs unitary operation U</w:t>
      </w:r>
      <w:r w:rsidRPr="00F91933">
        <w:rPr>
          <w:vertAlign w:val="subscript"/>
        </w:rPr>
        <w:t>2</w:t>
      </w:r>
      <w:r>
        <w:rPr>
          <w:vertAlign w:val="subscript"/>
        </w:rPr>
        <w:t xml:space="preserve"> </w:t>
      </w:r>
      <w:r>
        <w:t>on qubit B to encode his classical information 01. At this point, the cluster state |C</w:t>
      </w:r>
      <w:r w:rsidRPr="002C0188">
        <w:rPr>
          <w:vertAlign w:val="subscript"/>
        </w:rPr>
        <w:t>1</w:t>
      </w:r>
      <w:r>
        <w:sym w:font="Symbol" w:char="F0F1"/>
      </w:r>
      <w:r w:rsidRPr="002C0188">
        <w:rPr>
          <w:vertAlign w:val="subscript"/>
        </w:rPr>
        <w:t>CDEF</w:t>
      </w:r>
      <w:r>
        <w:t xml:space="preserve"> and Bell state </w:t>
      </w:r>
      <m:oMath>
        <m:sSubSup>
          <m:sSubSupPr>
            <m:ctrlPr>
              <w:rPr>
                <w:rFonts w:ascii="Cambria Math" w:hAnsi="Cambria Math"/>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m:rPr>
                        <m:sty m:val="p"/>
                      </m:rPr>
                      <w:rPr>
                        <w:rFonts w:ascii="Cambria Math" w:hAnsi="Cambria Math"/>
                      </w:rPr>
                      <m:t>1</m:t>
                    </m:r>
                  </m:sub>
                </m:sSub>
              </m:e>
            </m:d>
          </m:e>
          <m:sub>
            <m:r>
              <w:rPr>
                <w:rFonts w:ascii="Cambria Math" w:hAnsi="Cambria Math"/>
              </w:rPr>
              <m:t>AB</m:t>
            </m:r>
          </m:sub>
          <m:sup>
            <m:r>
              <m:rPr>
                <m:sty m:val="p"/>
              </m:rPr>
              <w:rPr>
                <w:rFonts w:ascii="Cambria Math" w:hAnsi="Cambria Math"/>
              </w:rPr>
              <m:t>1</m:t>
            </m:r>
          </m:sup>
        </m:sSubSup>
      </m:oMath>
      <w:r>
        <w:t xml:space="preserve"> will be transferred to |C</w:t>
      </w:r>
      <w:r>
        <w:rPr>
          <w:vertAlign w:val="subscript"/>
        </w:rPr>
        <w:t>2</w:t>
      </w:r>
      <w:r>
        <w:sym w:font="Symbol" w:char="F0F1"/>
      </w:r>
      <w:r w:rsidRPr="002C0188">
        <w:rPr>
          <w:vertAlign w:val="subscript"/>
        </w:rPr>
        <w:t>CDEF</w:t>
      </w:r>
      <w:r>
        <w:t xml:space="preserve"> and |</w:t>
      </w:r>
      <w:r>
        <w:sym w:font="Symbol" w:char="F079"/>
      </w:r>
      <w:r>
        <w:rPr>
          <w:vertAlign w:val="subscript"/>
        </w:rPr>
        <w:t>0</w:t>
      </w:r>
      <w:r>
        <w:sym w:font="Symbol" w:char="F0F1"/>
      </w:r>
      <w:r w:rsidRPr="004B1109">
        <w:rPr>
          <w:vertAlign w:val="subscript"/>
        </w:rPr>
        <w:t>AB</w:t>
      </w:r>
      <w:r>
        <w:t>. The relationship of entanglement swapping is as follows</w:t>
      </w:r>
    </w:p>
    <w:p w14:paraId="3B86E483" w14:textId="77777777" w:rsidR="00D77988" w:rsidRDefault="00D77988" w:rsidP="00D77988">
      <w:pPr>
        <w:pStyle w:val="a5"/>
      </w:pPr>
      <w:r>
        <w:object w:dxaOrig="4340" w:dyaOrig="1240" w14:anchorId="204DE854">
          <v:shape id="_x0000_i1029" type="#_x0000_t75" style="width:217.15pt;height:61.65pt" o:ole="">
            <v:imagedata r:id="rId21" o:title=""/>
          </v:shape>
          <o:OLEObject Type="Embed" ProgID="Equation.DSMT4" ShapeID="_x0000_i1029" DrawAspect="Content" ObjectID="_1569911579" r:id="rId22"/>
        </w:object>
      </w:r>
      <w:del w:id="106" w:author="王鸿基" w:date="2017-10-19T09:39:00Z">
        <w:r w:rsidDel="0018755E">
          <w:delText xml:space="preserve">  </w:delText>
        </w:r>
      </w:del>
      <w:r>
        <w:t>(13)</w:t>
      </w:r>
    </w:p>
    <w:p w14:paraId="40F94F6E" w14:textId="55BDE9CD" w:rsidR="00D77988" w:rsidRDefault="00D77988" w:rsidP="00D77988">
      <w:pPr>
        <w:pStyle w:val="a5"/>
      </w:pPr>
      <w:r>
        <w:t>Having achieving the above encoding process, TP</w:t>
      </w:r>
      <w:r w:rsidRPr="00DA1C2F">
        <w:rPr>
          <w:vertAlign w:val="subscript"/>
        </w:rPr>
        <w:t>1</w:t>
      </w:r>
      <w:r>
        <w:t xml:space="preserve"> announced the preparation of the initial state defined by Eq. (11) and the unitary operation </w:t>
      </w:r>
      <m:oMath>
        <m:sSubSup>
          <m:sSubSupPr>
            <m:ctrlPr>
              <w:rPr>
                <w:rFonts w:ascii="Cambria Math" w:hAnsi="Cambria Math" w:cs="宋体"/>
                <w:sz w:val="24"/>
                <w:szCs w:val="24"/>
              </w:rPr>
            </m:ctrlPr>
          </m:sSubSupPr>
          <m:e>
            <m:r>
              <m:rPr>
                <m:sty m:val="p"/>
              </m:rPr>
              <w:rPr>
                <w:rFonts w:ascii="Cambria Math" w:hAnsi="Cambria Math"/>
              </w:rPr>
              <m:t>O</m:t>
            </m:r>
          </m:e>
          <m:sub>
            <m:r>
              <w:rPr>
                <w:rFonts w:ascii="Cambria Math" w:hAnsi="Cambria Math"/>
              </w:rPr>
              <m:t>1</m:t>
            </m:r>
          </m:sub>
          <m:sup>
            <m:r>
              <w:rPr>
                <w:rFonts w:ascii="Cambria Math" w:hAnsi="Cambria Math"/>
              </w:rPr>
              <m:t>1</m:t>
            </m:r>
          </m:sup>
        </m:sSubSup>
      </m:oMath>
      <w:r>
        <w:rPr>
          <w:vertAlign w:val="subscript"/>
        </w:rPr>
        <w:t xml:space="preserve">, </w:t>
      </w:r>
      <w:r>
        <w:t xml:space="preserve">while </w:t>
      </w:r>
      <w:r w:rsidRPr="00DE66B4">
        <w:rPr>
          <w:highlight w:val="yellow"/>
        </w:rPr>
        <w:t>TP</w:t>
      </w:r>
      <w:r w:rsidRPr="0018755E">
        <w:rPr>
          <w:highlight w:val="yellow"/>
          <w:vertAlign w:val="subscript"/>
          <w:rPrChange w:id="107" w:author="王鸿基" w:date="2017-10-19T09:40:00Z">
            <w:rPr>
              <w:highlight w:val="yellow"/>
            </w:rPr>
          </w:rPrChange>
        </w:rPr>
        <w:t>2</w:t>
      </w:r>
      <w:r>
        <w:t xml:space="preserve"> announced the unitary operation </w:t>
      </w:r>
      <m:oMath>
        <m:sSubSup>
          <m:sSubSupPr>
            <m:ctrlPr>
              <w:rPr>
                <w:rFonts w:ascii="Cambria Math" w:hAnsi="Cambria Math" w:cs="宋体"/>
                <w:sz w:val="24"/>
                <w:szCs w:val="24"/>
              </w:rPr>
            </m:ctrlPr>
          </m:sSubSupPr>
          <m:e>
            <m:r>
              <m:rPr>
                <m:sty m:val="p"/>
              </m:rPr>
              <w:rPr>
                <w:rFonts w:ascii="Cambria Math" w:hAnsi="Cambria Math"/>
              </w:rPr>
              <m:t>O</m:t>
            </m:r>
          </m:e>
          <m:sub>
            <m:r>
              <w:rPr>
                <w:rFonts w:ascii="Cambria Math" w:hAnsi="Cambria Math"/>
              </w:rPr>
              <m:t>1</m:t>
            </m:r>
          </m:sub>
          <m:sup>
            <m:r>
              <w:rPr>
                <w:rFonts w:ascii="Cambria Math" w:hAnsi="Cambria Math"/>
              </w:rPr>
              <m:t>2</m:t>
            </m:r>
          </m:sup>
        </m:sSubSup>
      </m:oMath>
      <w:r>
        <w:t xml:space="preserve"> for the sake of assisting Alice and Bob t</w:t>
      </w:r>
      <w:r w:rsidRPr="00DE66B4">
        <w:rPr>
          <w:highlight w:val="yellow"/>
        </w:rPr>
        <w:t xml:space="preserve">o </w:t>
      </w:r>
      <w:ins w:id="108" w:author="王鸿基" w:date="2017-10-19T09:44:00Z">
        <w:r w:rsidR="0018755E">
          <w:rPr>
            <w:highlight w:val="yellow"/>
          </w:rPr>
          <w:t>deduce the pre</w:t>
        </w:r>
        <w:r w:rsidR="009A5114">
          <w:rPr>
            <w:highlight w:val="yellow"/>
          </w:rPr>
          <w:t xml:space="preserve">-coding quantum entanglement state. </w:t>
        </w:r>
      </w:ins>
      <w:bookmarkStart w:id="109" w:name="_GoBack"/>
      <w:bookmarkEnd w:id="109"/>
      <w:del w:id="110" w:author="王鸿基" w:date="2017-10-19T09:46:00Z">
        <w:r w:rsidRPr="00DE66B4" w:rsidDel="009A5114">
          <w:rPr>
            <w:highlight w:val="yellow"/>
          </w:rPr>
          <w:delText>complete the subsequent decoding process</w:delText>
        </w:r>
        <w:r w:rsidDel="009A5114">
          <w:delText xml:space="preserve">. </w:delText>
        </w:r>
      </w:del>
      <w:r>
        <w:t>According the above information and the table.1, Alice and Bob are able to deduce the pre-</w:t>
      </w:r>
      <w:r w:rsidRPr="00431007">
        <w:t xml:space="preserve">coding quantum entanglement </w:t>
      </w:r>
      <w:r>
        <w:t>state defined by Eq. (12).</w:t>
      </w:r>
    </w:p>
    <w:p w14:paraId="376900A2" w14:textId="77777777" w:rsidR="00D77988" w:rsidRDefault="00D77988" w:rsidP="00D77988">
      <w:pPr>
        <w:pStyle w:val="a5"/>
      </w:pPr>
      <w:r>
        <w:rPr>
          <w:rFonts w:hint="eastAsia"/>
        </w:rPr>
        <w:t xml:space="preserve">Subsequently, </w:t>
      </w:r>
      <w:r>
        <w:t xml:space="preserve">Alice measures </w:t>
      </w:r>
      <w:r>
        <w:rPr>
          <w:rFonts w:hint="eastAsia"/>
        </w:rPr>
        <w:t xml:space="preserve">her </w:t>
      </w:r>
      <w:r>
        <w:t>qubits C, D, F, A with the four-qubit cluster basis and Bob measures his qubits B, E with the Bell basis.</w:t>
      </w:r>
      <w:r w:rsidRPr="00281D5A">
        <w:t xml:space="preserve"> </w:t>
      </w:r>
      <w:r>
        <w:t xml:space="preserve">Then they release their measurement outcomes with each other. If the </w:t>
      </w:r>
      <w:r>
        <w:rPr>
          <w:rFonts w:hint="eastAsia"/>
        </w:rPr>
        <w:t>measurement</w:t>
      </w:r>
      <w:r>
        <w:t xml:space="preserve"> result set is X</w:t>
      </w:r>
      <w:r>
        <w:rPr>
          <w:vertAlign w:val="subscript"/>
        </w:rPr>
        <w:t>1</w:t>
      </w:r>
      <w:r>
        <w:t xml:space="preserve"> i.e., according to the Table.3, since Alice know the transformed state |C</w:t>
      </w:r>
      <w:r>
        <w:rPr>
          <w:vertAlign w:val="subscript"/>
        </w:rPr>
        <w:t>2</w:t>
      </w:r>
      <w:r>
        <w:sym w:font="Symbol" w:char="F0F1"/>
      </w:r>
      <w:r w:rsidRPr="002C0188">
        <w:rPr>
          <w:vertAlign w:val="subscript"/>
        </w:rPr>
        <w:t>CDEF</w:t>
      </w:r>
      <w:r>
        <w:rPr>
          <w:vertAlign w:val="subscript"/>
        </w:rPr>
        <w:t>,</w:t>
      </w:r>
      <w:r w:rsidRPr="000C1B94">
        <w:t xml:space="preserve"> she can deduce that Bob’s transferred </w:t>
      </w:r>
      <w:r>
        <w:t>Bell state is |</w:t>
      </w:r>
      <w:r>
        <w:sym w:font="Symbol" w:char="F079"/>
      </w:r>
      <w:r>
        <w:rPr>
          <w:vertAlign w:val="subscript"/>
        </w:rPr>
        <w:t>0</w:t>
      </w:r>
      <w:r>
        <w:sym w:font="Symbol" w:char="F0F1"/>
      </w:r>
      <w:r w:rsidRPr="000C1B94">
        <w:rPr>
          <w:vertAlign w:val="subscript"/>
        </w:rPr>
        <w:t>AB</w:t>
      </w:r>
      <w:r>
        <w:t xml:space="preserve">. Based on the Bell state </w:t>
      </w:r>
      <m:oMath>
        <m:sSubSup>
          <m:sSubSupPr>
            <m:ctrlPr>
              <w:rPr>
                <w:rFonts w:ascii="Cambria Math" w:hAnsi="Cambria Math"/>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m:rPr>
                        <m:sty m:val="p"/>
                      </m:rPr>
                      <w:rPr>
                        <w:rFonts w:ascii="Cambria Math" w:hAnsi="Cambria Math"/>
                      </w:rPr>
                      <m:t>1</m:t>
                    </m:r>
                  </m:sub>
                </m:sSub>
              </m:e>
            </m:d>
          </m:e>
          <m:sub>
            <m:r>
              <w:rPr>
                <w:rFonts w:ascii="Cambria Math" w:hAnsi="Cambria Math"/>
              </w:rPr>
              <m:t>AB</m:t>
            </m:r>
          </m:sub>
          <m:sup>
            <m:r>
              <m:rPr>
                <m:sty m:val="p"/>
              </m:rPr>
              <w:rPr>
                <w:rFonts w:ascii="Cambria Math" w:hAnsi="Cambria Math"/>
              </w:rPr>
              <m:t>1</m:t>
            </m:r>
          </m:sup>
        </m:sSubSup>
      </m:oMath>
      <w:r>
        <w:rPr>
          <w:rFonts w:hint="eastAsia"/>
        </w:rPr>
        <w:t xml:space="preserve">, which stems from </w:t>
      </w:r>
      <m:oMath>
        <m:sSubSup>
          <m:sSubSupPr>
            <m:ctrlPr>
              <w:rPr>
                <w:rFonts w:ascii="Cambria Math" w:hAnsi="Cambria Math"/>
                <w:i/>
              </w:rPr>
            </m:ctrlPr>
          </m:sSubSupPr>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w:sym w:font="Symbol" w:char="F079"/>
                    </m:r>
                  </m:e>
                  <m:sub>
                    <m:r>
                      <w:rPr>
                        <w:rFonts w:ascii="Cambria Math" w:hAnsi="Cambria Math"/>
                      </w:rPr>
                      <m:t>0</m:t>
                    </m:r>
                  </m:sub>
                </m:sSub>
              </m:e>
            </m:d>
          </m:e>
          <m:sub>
            <m:r>
              <w:rPr>
                <w:rFonts w:ascii="Cambria Math" w:hAnsi="Cambria Math"/>
              </w:rPr>
              <m:t>AB</m:t>
            </m:r>
          </m:sub>
          <m:sup>
            <m:r>
              <w:rPr>
                <w:rFonts w:ascii="Cambria Math" w:hAnsi="Cambria Math"/>
              </w:rPr>
              <m:t>0</m:t>
            </m:r>
          </m:sup>
        </m:sSubSup>
      </m:oMath>
      <w:r w:rsidRPr="00554C2D">
        <w:rPr>
          <w:rFonts w:hint="eastAsia"/>
        </w:rPr>
        <w:t xml:space="preserve"> </w:t>
      </w:r>
      <w:r>
        <w:rPr>
          <w:rFonts w:hint="eastAsia"/>
        </w:rPr>
        <w:t xml:space="preserve">with the unitary operator </w:t>
      </w:r>
      <m:oMath>
        <m:sSubSup>
          <m:sSubSupPr>
            <m:ctrlPr>
              <w:rPr>
                <w:rFonts w:ascii="Cambria Math" w:hAnsi="Cambria Math" w:cs="宋体"/>
                <w:sz w:val="24"/>
                <w:szCs w:val="24"/>
              </w:rPr>
            </m:ctrlPr>
          </m:sSubSupPr>
          <m:e>
            <m:sSubSup>
              <m:sSubSupPr>
                <m:ctrlPr>
                  <w:rPr>
                    <w:rFonts w:ascii="Cambria Math" w:hAnsi="Cambria Math" w:cs="宋体"/>
                    <w:sz w:val="24"/>
                    <w:szCs w:val="24"/>
                  </w:rPr>
                </m:ctrlPr>
              </m:sSubSupPr>
              <m:e>
                <m:r>
                  <m:rPr>
                    <m:sty m:val="p"/>
                  </m:rPr>
                  <w:rPr>
                    <w:rFonts w:ascii="Cambria Math" w:hAnsi="Cambria Math"/>
                  </w:rPr>
                  <m:t>O</m:t>
                </m:r>
              </m:e>
              <m:sub>
                <m:r>
                  <w:rPr>
                    <w:rFonts w:ascii="Cambria Math" w:hAnsi="Cambria Math"/>
                  </w:rPr>
                  <m:t>1</m:t>
                </m:r>
              </m:sub>
              <m:sup>
                <m:r>
                  <w:rPr>
                    <w:rFonts w:ascii="Cambria Math" w:hAnsi="Cambria Math" w:cs="宋体"/>
                    <w:sz w:val="24"/>
                    <w:szCs w:val="24"/>
                  </w:rPr>
                  <m:t>2</m:t>
                </m:r>
              </m:sup>
            </m:sSubSup>
            <m:r>
              <m:rPr>
                <m:sty m:val="p"/>
              </m:rPr>
              <w:rPr>
                <w:rFonts w:ascii="Cambria Math" w:hAnsi="Cambria Math"/>
              </w:rPr>
              <m:t>O</m:t>
            </m:r>
          </m:e>
          <m:sub>
            <m:r>
              <w:rPr>
                <w:rFonts w:ascii="Cambria Math" w:hAnsi="Cambria Math"/>
              </w:rPr>
              <m:t>1</m:t>
            </m:r>
          </m:sub>
          <m:sup>
            <m:r>
              <w:rPr>
                <w:rFonts w:ascii="Cambria Math" w:hAnsi="Cambria Math"/>
              </w:rPr>
              <m:t>1</m:t>
            </m:r>
          </m:sup>
        </m:sSubSup>
      </m:oMath>
      <w:r>
        <w:t>= U</w:t>
      </w:r>
      <w:r w:rsidRPr="00DA1C2F">
        <w:rPr>
          <w:vertAlign w:val="subscript"/>
        </w:rPr>
        <w:t>1</w:t>
      </w:r>
      <w:r>
        <w:t>U</w:t>
      </w:r>
      <w:r>
        <w:rPr>
          <w:vertAlign w:val="subscript"/>
        </w:rPr>
        <w:t>2</w:t>
      </w:r>
      <w:r>
        <w:t xml:space="preserve"> performed on qubit B by TP</w:t>
      </w:r>
      <w:r w:rsidRPr="00DA1C2F">
        <w:rPr>
          <w:vertAlign w:val="subscript"/>
        </w:rPr>
        <w:t>1</w:t>
      </w:r>
      <w:r>
        <w:t xml:space="preserve"> and TP</w:t>
      </w:r>
      <w:r w:rsidRPr="00DA1C2F">
        <w:rPr>
          <w:vertAlign w:val="subscript"/>
        </w:rPr>
        <w:t>2</w:t>
      </w:r>
      <w:r>
        <w:t xml:space="preserve">, she can encoded information from Bob is 01. At the same time, based on the entanglement measurement result and his operation, Bob can deduce that </w:t>
      </w:r>
      <w:r w:rsidRPr="000C1B94">
        <w:t>Alice’s transferred cl</w:t>
      </w:r>
      <w:r>
        <w:t>uster state is</w:t>
      </w:r>
      <w:r w:rsidRPr="000C1B94">
        <w:t xml:space="preserve"> </w:t>
      </w:r>
      <w:r>
        <w:t>|C</w:t>
      </w:r>
      <w:r w:rsidRPr="000C1B94">
        <w:rPr>
          <w:vertAlign w:val="subscript"/>
        </w:rPr>
        <w:t>2</w:t>
      </w:r>
      <w:r>
        <w:sym w:font="Symbol" w:char="F0F1"/>
      </w:r>
      <w:r w:rsidRPr="000C1B94">
        <w:rPr>
          <w:vertAlign w:val="subscript"/>
        </w:rPr>
        <w:t>CDEF</w:t>
      </w:r>
      <w:r>
        <w:t xml:space="preserve"> and</w:t>
      </w:r>
      <w:r w:rsidRPr="000C1B94">
        <w:t xml:space="preserve"> encoded </w:t>
      </w:r>
      <w:r>
        <w:t xml:space="preserve">information from Alice is 0001. In this way, </w:t>
      </w:r>
      <w:r w:rsidRPr="00554C2D">
        <w:t>Alice and Bob are able t</w:t>
      </w:r>
      <w:r>
        <w:t>o complete quantum dialogue</w:t>
      </w:r>
      <w:r w:rsidRPr="00554C2D">
        <w:t xml:space="preserve"> with asymmetric capacity </w:t>
      </w:r>
      <w:r>
        <w:t>by the permission of two controllers.</w:t>
      </w:r>
    </w:p>
    <w:p w14:paraId="524A203D" w14:textId="77777777" w:rsidR="00D77988" w:rsidRPr="00670929" w:rsidRDefault="00D77988" w:rsidP="00D77988">
      <w:pPr>
        <w:pStyle w:val="a5"/>
        <w:rPr>
          <w:lang w:val="en-US"/>
        </w:rPr>
      </w:pPr>
    </w:p>
    <w:p w14:paraId="078AFD19" w14:textId="77777777" w:rsidR="00FD4BF4" w:rsidRDefault="00FD4BF4" w:rsidP="00FD4BF4">
      <w:pPr>
        <w:pStyle w:val="1"/>
      </w:pPr>
      <w:r>
        <w:t>Security Analysis of the Protocol</w:t>
      </w:r>
    </w:p>
    <w:p w14:paraId="019A74DF" w14:textId="77777777" w:rsidR="00A921C0" w:rsidRDefault="00A921C0" w:rsidP="00A921C0">
      <w:pPr>
        <w:pStyle w:val="a5"/>
      </w:pPr>
      <w:r>
        <w:t xml:space="preserve">The advantage of our protocol is twofold: on the one hand, it can be applied to the scene that the two legitimate communication parties exchange unequal amount of secret information, where </w:t>
      </w:r>
      <w:r w:rsidRPr="00695765">
        <w:rPr>
          <w:lang w:eastAsia="zh-CN"/>
        </w:rPr>
        <w:t>the information that is delivered by Alice to Bob is twice the amount of her information obtained from Bob in a dialogue.</w:t>
      </w:r>
      <w:r>
        <w:rPr>
          <w:lang w:eastAsia="zh-CN"/>
        </w:rPr>
        <w:t xml:space="preserve"> </w:t>
      </w:r>
    </w:p>
    <w:p w14:paraId="1D823707" w14:textId="77777777" w:rsidR="00A921C0" w:rsidRDefault="00A921C0" w:rsidP="00A921C0">
      <w:pPr>
        <w:pStyle w:val="a5"/>
      </w:pPr>
      <w:r>
        <w:t xml:space="preserve">On </w:t>
      </w:r>
      <w:r>
        <w:rPr>
          <w:rFonts w:hint="eastAsia"/>
          <w:lang w:eastAsia="zh-CN"/>
        </w:rPr>
        <w:t>th</w:t>
      </w:r>
      <w:r>
        <w:rPr>
          <w:lang w:eastAsia="zh-CN"/>
        </w:rPr>
        <w:t>e other hand, there is no risk of information leakage in our protocol</w:t>
      </w:r>
      <w:r>
        <w:t>. Naturally, this is justified by the fact that a quantum dialogue protocol with superior performance should ensure that the secret information must be only available to the two</w:t>
      </w:r>
      <w:r w:rsidRPr="0039735F">
        <w:t xml:space="preserve"> legitimate users</w:t>
      </w:r>
      <w:r>
        <w:t xml:space="preserve"> of the communication </w:t>
      </w:r>
      <w:r>
        <w:fldChar w:fldCharType="begin"/>
      </w:r>
      <w:r>
        <w:instrText xml:space="preserve"> REF _Ref493771258 \n \h </w:instrText>
      </w:r>
      <w:r>
        <w:fldChar w:fldCharType="separate"/>
      </w:r>
      <w:r>
        <w:t>[29]</w:t>
      </w:r>
      <w:r>
        <w:fldChar w:fldCharType="end"/>
      </w:r>
      <w:r>
        <w:t>. Observe in the implementation process of the protocol that the security problems in the proposed protocol mainly come from the transmission of quantum states in quantum channels. Additionally, we note that there may be two other types of attacks, namely</w:t>
      </w:r>
      <w:r>
        <w:rPr>
          <w:lang w:eastAsia="zh-CN"/>
        </w:rPr>
        <w:t xml:space="preserve"> the denial of service attack and</w:t>
      </w:r>
      <w:del w:id="111" w:author="王鸿基" w:date="2017-10-18T16:14:00Z">
        <w:r w:rsidDel="0097795F">
          <w:rPr>
            <w:lang w:eastAsia="zh-CN"/>
          </w:rPr>
          <w:delText xml:space="preserve"> the</w:delText>
        </w:r>
      </w:del>
      <w:r>
        <w:rPr>
          <w:lang w:eastAsia="zh-CN"/>
        </w:rPr>
        <w:t xml:space="preserve"> TP is dishonest attack,</w:t>
      </w:r>
      <w:r>
        <w:rPr>
          <w:rFonts w:hint="eastAsia"/>
          <w:lang w:eastAsia="zh-CN"/>
        </w:rPr>
        <w:t xml:space="preserve"> which</w:t>
      </w:r>
      <w:r>
        <w:rPr>
          <w:lang w:eastAsia="zh-CN"/>
        </w:rPr>
        <w:t xml:space="preserve"> exist</w:t>
      </w:r>
      <w:r>
        <w:t xml:space="preserve"> in the controlled asymmetric quantum dialogue protocol represented in section 3.  </w:t>
      </w:r>
      <w:r>
        <w:lastRenderedPageBreak/>
        <w:t xml:space="preserve">Consequently, let us analyze in detail the impact of these attacks on our scheme. </w:t>
      </w:r>
    </w:p>
    <w:p w14:paraId="2785BADF" w14:textId="77777777" w:rsidR="00A921C0" w:rsidRDefault="00A921C0" w:rsidP="00A921C0">
      <w:pPr>
        <w:pStyle w:val="2"/>
      </w:pPr>
      <w:r>
        <w:t xml:space="preserve">Intercept-Resend Attack </w:t>
      </w:r>
    </w:p>
    <w:p w14:paraId="505ECC3F" w14:textId="77777777" w:rsidR="00A921C0" w:rsidRPr="00670929" w:rsidRDefault="00A921C0" w:rsidP="00A921C0">
      <w:pPr>
        <w:ind w:rightChars="-26" w:right="-52" w:firstLineChars="142" w:firstLine="284"/>
        <w:jc w:val="both"/>
      </w:pPr>
      <w:r>
        <w:t>Even if the outsider attacker Eve intercepted the qubit sequences sent by Alice to Bob and the initial states of the preparation of the sequences, he is also unable to obtain any secret information of Alice and Bob. To elaborate further, let us consider this case, where Eve intercepts some qubits of the sequence S</w:t>
      </w:r>
      <w:r>
        <w:rPr>
          <w:vertAlign w:val="subscript"/>
        </w:rPr>
        <w:t>B</w:t>
      </w:r>
      <w:r>
        <w:t>’’ and the S</w:t>
      </w:r>
      <w:r>
        <w:rPr>
          <w:vertAlign w:val="subscript"/>
        </w:rPr>
        <w:t>E</w:t>
      </w:r>
      <w:r>
        <w:t>’’ when Alice sends to Bob, then sends a prepared sequence composed of fake qubits to Bob. However since the fake qubits prepared by Eve are randomly placed in one of the four states {|0</w:t>
      </w:r>
      <w:r>
        <w:sym w:font="Symbol" w:char="F0F1"/>
      </w:r>
      <w:r>
        <w:t>, |1</w:t>
      </w:r>
      <w:r>
        <w:sym w:font="Symbol" w:char="F0F1"/>
      </w:r>
      <w:r>
        <w:t>, |+</w:t>
      </w:r>
      <w:r>
        <w:sym w:font="Symbol" w:char="F0F1"/>
      </w:r>
      <w:r>
        <w:t>, |-</w:t>
      </w:r>
      <w:r>
        <w:sym w:font="Symbol" w:char="F0F1"/>
      </w:r>
      <w:r>
        <w:t xml:space="preserve">} and the initial entanglement correlation between the example qubits has been disturbed, the error rate will exceed the threshold when Bob announces his measurement results and measuring basis </w:t>
      </w:r>
      <w:r>
        <w:fldChar w:fldCharType="begin"/>
      </w:r>
      <w:r>
        <w:instrText xml:space="preserve"> REF _Ref493771096 \n \h </w:instrText>
      </w:r>
      <w:r>
        <w:fldChar w:fldCharType="separate"/>
      </w:r>
      <w:r>
        <w:t>[22]</w:t>
      </w:r>
      <w:r>
        <w:fldChar w:fldCharType="end"/>
      </w:r>
      <w:r>
        <w:t>.  In this case, it is clear that both of them realize that the quantum channel is insecure and will terminate their communication.</w:t>
      </w:r>
    </w:p>
    <w:p w14:paraId="5FCE7D2A" w14:textId="77777777" w:rsidR="00A921C0" w:rsidRPr="005B520E" w:rsidRDefault="00A921C0" w:rsidP="00A921C0">
      <w:pPr>
        <w:pStyle w:val="2"/>
      </w:pPr>
      <w:r>
        <w:rPr>
          <w:rFonts w:hint="eastAsia"/>
        </w:rPr>
        <w:t>Entanglement-and-Mea</w:t>
      </w:r>
      <w:r>
        <w:t>sure Attack</w:t>
      </w:r>
    </w:p>
    <w:p w14:paraId="0FA4A88D" w14:textId="77777777" w:rsidR="00A921C0" w:rsidRDefault="00A921C0" w:rsidP="00A921C0">
      <w:pPr>
        <w:ind w:rightChars="-26" w:right="-52" w:firstLineChars="142" w:firstLine="284"/>
        <w:jc w:val="both"/>
      </w:pPr>
      <w:r>
        <w:t>For the sake of elaborating this attack, a</w:t>
      </w:r>
      <w:r>
        <w:rPr>
          <w:rFonts w:hint="eastAsia"/>
        </w:rPr>
        <w:t xml:space="preserve">ssume that </w:t>
      </w:r>
      <w:r>
        <w:t>the attacker Eve has prepared two sequences S</w:t>
      </w:r>
      <w:r w:rsidRPr="00FE62F9">
        <w:rPr>
          <w:vertAlign w:val="subscript"/>
        </w:rPr>
        <w:t>1</w:t>
      </w:r>
      <w:r>
        <w:t>, S</w:t>
      </w:r>
      <w:r w:rsidRPr="00FE62F9">
        <w:rPr>
          <w:vertAlign w:val="subscript"/>
        </w:rPr>
        <w:t>2</w:t>
      </w:r>
      <w:r>
        <w:t xml:space="preserve"> composed of auxiliary qubits and each initial state of the auxiliary qubits is |0</w:t>
      </w:r>
      <w:r>
        <w:sym w:font="Symbol" w:char="F0F1"/>
      </w:r>
      <w:r>
        <w:t>. Subsequently, Eve has entangled the qubits of the sequences S</w:t>
      </w:r>
      <w:r w:rsidRPr="00FE62F9">
        <w:rPr>
          <w:vertAlign w:val="subscript"/>
        </w:rPr>
        <w:t>1</w:t>
      </w:r>
      <w:r>
        <w:t xml:space="preserve"> and the S</w:t>
      </w:r>
      <w:r w:rsidRPr="00FE62F9">
        <w:rPr>
          <w:vertAlign w:val="subscript"/>
        </w:rPr>
        <w:t>2</w:t>
      </w:r>
      <w:r>
        <w:rPr>
          <w:vertAlign w:val="subscript"/>
        </w:rPr>
        <w:t xml:space="preserve"> </w:t>
      </w:r>
      <w:r>
        <w:t>with the qubits of the sequences S</w:t>
      </w:r>
      <w:r>
        <w:rPr>
          <w:vertAlign w:val="subscript"/>
        </w:rPr>
        <w:t>B</w:t>
      </w:r>
      <w:r>
        <w:t>’’ and the S</w:t>
      </w:r>
      <w:r>
        <w:rPr>
          <w:vertAlign w:val="subscript"/>
        </w:rPr>
        <w:t>E</w:t>
      </w:r>
      <w:r>
        <w:t>’’ when Alice sends to Bob, respectively. In this context, the analysis shows that Eve and Bob can get the same state by performing controlled-not (CNOT) operation with the qubits S</w:t>
      </w:r>
      <w:r w:rsidRPr="00FE62F9">
        <w:rPr>
          <w:vertAlign w:val="subscript"/>
        </w:rPr>
        <w:t>1</w:t>
      </w:r>
      <w:r>
        <w:t xml:space="preserve"> and the S</w:t>
      </w:r>
      <w:r w:rsidRPr="00FE62F9">
        <w:rPr>
          <w:vertAlign w:val="subscript"/>
        </w:rPr>
        <w:t>2</w:t>
      </w:r>
      <w:r>
        <w:rPr>
          <w:vertAlign w:val="subscript"/>
        </w:rPr>
        <w:t xml:space="preserve"> </w:t>
      </w:r>
      <w:r>
        <w:t>are target qubits and the qubits S</w:t>
      </w:r>
      <w:r>
        <w:rPr>
          <w:vertAlign w:val="subscript"/>
        </w:rPr>
        <w:t>B</w:t>
      </w:r>
      <w:r>
        <w:t>’’ and the S</w:t>
      </w:r>
      <w:r>
        <w:rPr>
          <w:vertAlign w:val="subscript"/>
        </w:rPr>
        <w:t>E</w:t>
      </w:r>
      <w:r>
        <w:t>’’ are controller qubits, respectively.</w:t>
      </w:r>
    </w:p>
    <w:p w14:paraId="3AE2D91A" w14:textId="77777777" w:rsidR="00A921C0" w:rsidRDefault="00A921C0" w:rsidP="00A921C0">
      <w:pPr>
        <w:ind w:rightChars="-26" w:right="-52" w:firstLineChars="142" w:firstLine="284"/>
        <w:jc w:val="both"/>
      </w:pPr>
      <w:r>
        <w:t>However, observe that Alice prepares two checking sequences P</w:t>
      </w:r>
      <w:r w:rsidRPr="00923CFB">
        <w:rPr>
          <w:vertAlign w:val="subscript"/>
        </w:rPr>
        <w:t>1</w:t>
      </w:r>
      <w:r>
        <w:t xml:space="preserve"> and P</w:t>
      </w:r>
      <w:r w:rsidRPr="00923CFB">
        <w:rPr>
          <w:vertAlign w:val="subscript"/>
        </w:rPr>
        <w:t>2</w:t>
      </w:r>
      <w:r>
        <w:t xml:space="preserve"> both of which are composed of N single qubits randomly in one of four states </w:t>
      </w:r>
      <w:r w:rsidRPr="000E2FE2">
        <w:t>|0</w:t>
      </w:r>
      <w:r w:rsidRPr="000E2FE2">
        <w:sym w:font="Symbol" w:char="F0F1"/>
      </w:r>
      <w:r w:rsidRPr="000E2FE2">
        <w:t>, |1</w:t>
      </w:r>
      <w:r w:rsidRPr="000E2FE2">
        <w:sym w:font="Symbol" w:char="F0F1"/>
      </w:r>
      <w:r>
        <w:t xml:space="preserve">, </w:t>
      </w:r>
      <w:r w:rsidRPr="000E2FE2">
        <w:t>|+</w:t>
      </w:r>
      <w:r w:rsidRPr="000E2FE2">
        <w:sym w:font="Symbol" w:char="F0F1"/>
      </w:r>
      <w:r w:rsidRPr="000E2FE2">
        <w:t>, |-</w:t>
      </w:r>
      <w:r w:rsidRPr="000E2FE2">
        <w:sym w:font="Symbol" w:char="F0F1"/>
      </w:r>
      <w:r>
        <w:t xml:space="preserve">. Consequently, we note that the error rate will exceed the threshold when Alice and Bob collaborate to detect channel security if Eve launched an Entanglement-and-Measure attack. </w:t>
      </w:r>
    </w:p>
    <w:p w14:paraId="2BAF96E9" w14:textId="77777777" w:rsidR="00A921C0" w:rsidRPr="005B520E" w:rsidRDefault="00A921C0" w:rsidP="00A921C0">
      <w:pPr>
        <w:pStyle w:val="2"/>
      </w:pPr>
      <w:r>
        <w:t>The Denial of Service  Attack</w:t>
      </w:r>
    </w:p>
    <w:p w14:paraId="0A3D21AB" w14:textId="77777777" w:rsidR="00A921C0" w:rsidRDefault="00A921C0" w:rsidP="00A921C0">
      <w:pPr>
        <w:ind w:rightChars="-26" w:right="-52" w:firstLineChars="142" w:firstLine="284"/>
        <w:jc w:val="both"/>
        <w:rPr>
          <w:lang w:eastAsia="zh-CN"/>
        </w:rPr>
      </w:pPr>
      <w:r>
        <w:rPr>
          <w:rFonts w:hint="eastAsia"/>
          <w:lang w:eastAsia="zh-CN"/>
        </w:rPr>
        <w:t>In</w:t>
      </w:r>
      <w:r>
        <w:rPr>
          <w:lang w:eastAsia="zh-CN"/>
        </w:rPr>
        <w:t xml:space="preserve"> the context of this attack, we note that the attacker Eve gets the distribution sequences of TP sends to Alice and Bob, and then transmits his fake qubits to them for the sake of stealing the secret information from </w:t>
      </w:r>
      <w:r>
        <w:t>two legitimate users. In fact, the attack strategy is the same as the intercept-resend attack in the asymmetric quantum dialogue protocol without controller. Explicitly, we note that the security of the distribution sequences is well guaranteed with the aid of the checking sequences P</w:t>
      </w:r>
      <w:r w:rsidRPr="00923CFB">
        <w:rPr>
          <w:vertAlign w:val="subscript"/>
        </w:rPr>
        <w:t>1</w:t>
      </w:r>
      <w:r>
        <w:t xml:space="preserve"> and P</w:t>
      </w:r>
      <w:r w:rsidRPr="00923CFB">
        <w:rPr>
          <w:vertAlign w:val="subscript"/>
        </w:rPr>
        <w:t>2</w:t>
      </w:r>
      <w:r>
        <w:t xml:space="preserve">. Hence, the attack will be perfectly prevented by Alice and Bob </w:t>
      </w:r>
      <w:r w:rsidRPr="0026565C">
        <w:t>jointly detecting th</w:t>
      </w:r>
      <w:r>
        <w:t>e correlation</w:t>
      </w:r>
      <w:r w:rsidRPr="0026565C">
        <w:t xml:space="preserve"> of the distribution</w:t>
      </w:r>
      <w:r>
        <w:t xml:space="preserve"> qubits. </w:t>
      </w:r>
    </w:p>
    <w:p w14:paraId="6641595D" w14:textId="77777777" w:rsidR="00A921C0" w:rsidRPr="005B520E" w:rsidRDefault="00A921C0" w:rsidP="00A921C0">
      <w:pPr>
        <w:pStyle w:val="2"/>
      </w:pPr>
      <w:r>
        <w:t>The TP Is Dishonest</w:t>
      </w:r>
    </w:p>
    <w:p w14:paraId="740E201F" w14:textId="77777777" w:rsidR="00A921C0" w:rsidRDefault="00A921C0" w:rsidP="00A921C0">
      <w:pPr>
        <w:ind w:rightChars="-26" w:right="-52" w:firstLineChars="142" w:firstLine="284"/>
        <w:jc w:val="both"/>
        <w:rPr>
          <w:lang w:eastAsia="zh-CN"/>
        </w:rPr>
      </w:pPr>
      <w:r>
        <w:rPr>
          <w:lang w:eastAsia="zh-CN"/>
        </w:rPr>
        <w:t xml:space="preserve">In section 3, we proposed </w:t>
      </w:r>
      <w:r>
        <w:t>an enhanced version of asymmetric quantum dialogue protocol with a controller, namely controlled asymmetric quantum dialogue protocol, where</w:t>
      </w:r>
      <w:del w:id="112" w:author="王鸿基" w:date="2017-10-18T16:15:00Z">
        <w:r w:rsidDel="0097795F">
          <w:delText xml:space="preserve"> the</w:delText>
        </w:r>
      </w:del>
      <w:r>
        <w:t xml:space="preserve"> TP </w:t>
      </w:r>
      <w:r w:rsidRPr="00A1661D">
        <w:t>is responsible for the preparation of the initial state of the system,</w:t>
      </w:r>
      <w:r>
        <w:t xml:space="preserve"> but also acts as a controller</w:t>
      </w:r>
      <w:r w:rsidRPr="00A1661D">
        <w:t>.</w:t>
      </w:r>
      <w:r>
        <w:t xml:space="preserve"> In this context, let us consider the case, where TP is dishonest. Despite the fact that the measurement results published by Alice and Bob, he cannot get the secret information exchanged between Alice and Bob, </w:t>
      </w:r>
      <w:r>
        <w:t xml:space="preserve">since the unitary operations of encoding the secret information performed by Alice and Bob are not published. Based on the above analysis, we note that there is no information leaked to anyone other than two legitimate users. </w:t>
      </w:r>
    </w:p>
    <w:p w14:paraId="5CF32F35" w14:textId="77777777" w:rsidR="00A921C0" w:rsidRPr="006B6B66" w:rsidRDefault="00A921C0" w:rsidP="00A921C0">
      <w:pPr>
        <w:pStyle w:val="a5"/>
      </w:pPr>
      <w:r>
        <w:t xml:space="preserve">Having discussed the above four possible attacks, we may now conclude that the security of quantum channels has been guaranteed in the proposed protocol, regardless of whether containing a controller. </w:t>
      </w:r>
    </w:p>
    <w:p w14:paraId="7866FE75" w14:textId="77777777" w:rsidR="00A921C0" w:rsidRPr="006B6B66" w:rsidRDefault="00A921C0" w:rsidP="00A921C0">
      <w:pPr>
        <w:pStyle w:val="1"/>
      </w:pPr>
      <w:r>
        <w:t>performance comparison</w:t>
      </w:r>
    </w:p>
    <w:p w14:paraId="223CD886" w14:textId="77777777" w:rsidR="00A921C0" w:rsidRDefault="00A921C0" w:rsidP="00A921C0">
      <w:pPr>
        <w:pStyle w:val="a5"/>
        <w:rPr>
          <w:lang w:val="en-US"/>
        </w:rPr>
      </w:pPr>
      <w:r>
        <w:t xml:space="preserve">Ideally </w:t>
      </w:r>
      <w:r w:rsidRPr="00AE1EAD">
        <w:t>we hope that the efficiency o</w:t>
      </w:r>
      <w:r>
        <w:t>f communication can be 100%, explicitly,</w:t>
      </w:r>
      <w:r w:rsidRPr="00AE1EAD">
        <w:t xml:space="preserve"> </w:t>
      </w:r>
      <w:r>
        <w:t xml:space="preserve">we note that </w:t>
      </w:r>
      <w:r w:rsidRPr="00AE1EAD">
        <w:t>this is not possible</w:t>
      </w:r>
      <w:r>
        <w:t xml:space="preserve"> in practical scenarios, since</w:t>
      </w:r>
      <w:r w:rsidRPr="00AE1EAD">
        <w:t xml:space="preserve"> the reli</w:t>
      </w:r>
      <w:r>
        <w:t>ability of communication is usually guaranteed with the aid of adding extra redundancy information. For this reason, this is justified by the fact that taking into account the reliability and efficiency can make the scheme more practical. Based on the above ideas, we prop</w:t>
      </w:r>
      <w:commentRangeStart w:id="113"/>
      <w:r>
        <w:t>osed two efficient protocols, namely asymmetric quantum dialogue protocol and controlled asymmetric quantum dialogue protocol, whi</w:t>
      </w:r>
      <w:commentRangeEnd w:id="113"/>
      <w:r>
        <w:rPr>
          <w:rStyle w:val="a9"/>
          <w:spacing w:val="0"/>
          <w:lang w:val="en-US" w:eastAsia="en-US"/>
        </w:rPr>
        <w:commentReference w:id="113"/>
      </w:r>
      <w:r>
        <w:t>ch are described in detail in the previous section of this paper.</w:t>
      </w:r>
    </w:p>
    <w:p w14:paraId="134B56A3" w14:textId="77777777" w:rsidR="00A921C0" w:rsidRDefault="00A921C0" w:rsidP="00A921C0">
      <w:pPr>
        <w:pStyle w:val="a5"/>
        <w:rPr>
          <w:lang w:val="en-US"/>
        </w:rPr>
      </w:pPr>
      <w:r>
        <w:t>Before delving into the performance comparison, we provided a definition of the efficiency of quantum communication, which is defined as</w:t>
      </w:r>
    </w:p>
    <w:p w14:paraId="4C476968" w14:textId="2D124EF9" w:rsidR="00A921C0" w:rsidRDefault="00A921C0" w:rsidP="00A921C0">
      <w:pPr>
        <w:pStyle w:val="a5"/>
        <w:wordWrap w:val="0"/>
        <w:jc w:val="right"/>
        <w:rPr>
          <w:lang w:val="en-US" w:eastAsia="zh-CN"/>
        </w:rPr>
      </w:pPr>
      <m:oMath>
        <m:r>
          <m:rPr>
            <m:sty m:val="p"/>
          </m:rPr>
          <w:rPr>
            <w:rFonts w:ascii="Cambria Math" w:hAnsi="Cambria Math"/>
          </w:rPr>
          <w:sym w:font="Symbol" w:char="F068"/>
        </m:r>
        <m:r>
          <m:rPr>
            <m:sty m:val="p"/>
          </m:rPr>
          <w:rPr>
            <w:rFonts w:ascii="Cambria Math"/>
          </w:rPr>
          <m:t>=</m:t>
        </m:r>
        <m:f>
          <m:fPr>
            <m:ctrlPr>
              <w:rPr>
                <w:rFonts w:ascii="Cambria Math" w:hAnsi="Cambria Math"/>
              </w:rPr>
            </m:ctrlPr>
          </m:fPr>
          <m:num>
            <m:sSub>
              <m:sSubPr>
                <m:ctrlPr>
                  <w:rPr>
                    <w:rFonts w:ascii="Cambria Math" w:hAnsi="Cambria Math"/>
                    <w:i/>
                  </w:rPr>
                </m:ctrlPr>
              </m:sSubPr>
              <m:e>
                <m:r>
                  <w:rPr>
                    <w:rFonts w:ascii="Cambria Math"/>
                  </w:rPr>
                  <m:t>b</m:t>
                </m:r>
              </m:e>
              <m:sub>
                <m:r>
                  <w:rPr>
                    <w:rFonts w:ascii="Cambria Math"/>
                  </w:rPr>
                  <m:t>s</m:t>
                </m:r>
              </m:sub>
            </m:sSub>
          </m:num>
          <m:den>
            <m:sSub>
              <m:sSubPr>
                <m:ctrlPr>
                  <w:rPr>
                    <w:rFonts w:ascii="Cambria Math" w:hAnsi="Cambria Math"/>
                    <w:i/>
                  </w:rPr>
                </m:ctrlPr>
              </m:sSubPr>
              <m:e>
                <m:r>
                  <w:rPr>
                    <w:rFonts w:ascii="Cambria Math"/>
                  </w:rPr>
                  <m:t>q</m:t>
                </m:r>
              </m:e>
              <m:sub>
                <m:r>
                  <w:rPr>
                    <w:rFonts w:ascii="Cambria Math"/>
                  </w:rPr>
                  <m:t>t</m:t>
                </m:r>
              </m:sub>
            </m:sSub>
            <m:r>
              <w:rPr>
                <w:rFonts w:ascii="Cambria Math"/>
              </w:rPr>
              <m:t>+</m:t>
            </m:r>
            <m:sSub>
              <m:sSubPr>
                <m:ctrlPr>
                  <w:rPr>
                    <w:rFonts w:ascii="Cambria Math" w:hAnsi="Cambria Math"/>
                    <w:i/>
                  </w:rPr>
                </m:ctrlPr>
              </m:sSubPr>
              <m:e>
                <m:r>
                  <w:rPr>
                    <w:rFonts w:ascii="Cambria Math"/>
                  </w:rPr>
                  <m:t>b</m:t>
                </m:r>
              </m:e>
              <m:sub>
                <m:r>
                  <w:rPr>
                    <w:rFonts w:ascii="Cambria Math"/>
                  </w:rPr>
                  <m:t>t</m:t>
                </m:r>
              </m:sub>
            </m:sSub>
          </m:den>
        </m:f>
      </m:oMath>
      <w:r>
        <w:rPr>
          <w:rFonts w:hint="eastAsia"/>
          <w:lang w:eastAsia="zh-CN"/>
        </w:rPr>
        <w:t xml:space="preserve">    </w:t>
      </w:r>
      <w:r>
        <w:rPr>
          <w:lang w:eastAsia="zh-CN"/>
        </w:rPr>
        <w:t xml:space="preserve">   </w:t>
      </w:r>
      <w:r w:rsidR="00A90A58">
        <w:rPr>
          <w:lang w:eastAsia="zh-CN"/>
        </w:rPr>
        <w:t xml:space="preserve">           </w:t>
      </w:r>
      <w:r>
        <w:rPr>
          <w:rFonts w:hint="eastAsia"/>
          <w:lang w:eastAsia="zh-CN"/>
        </w:rPr>
        <w:t xml:space="preserve"> (</w:t>
      </w:r>
      <w:r>
        <w:rPr>
          <w:lang w:eastAsia="zh-CN"/>
        </w:rPr>
        <w:t>14</w:t>
      </w:r>
      <w:r>
        <w:rPr>
          <w:rFonts w:hint="eastAsia"/>
          <w:lang w:eastAsia="zh-CN"/>
        </w:rPr>
        <w:t>)</w:t>
      </w:r>
    </w:p>
    <w:p w14:paraId="6AA38B7A" w14:textId="77777777" w:rsidR="00A921C0" w:rsidRDefault="00A921C0" w:rsidP="00A921C0">
      <w:pPr>
        <w:pStyle w:val="a5"/>
        <w:ind w:firstLine="0"/>
        <w:rPr>
          <w:lang w:val="en-US"/>
        </w:rPr>
      </w:pPr>
      <w:r>
        <w:t>w</w:t>
      </w:r>
      <w:r>
        <w:rPr>
          <w:rFonts w:hint="eastAsia"/>
        </w:rPr>
        <w:t xml:space="preserve">here </w:t>
      </w:r>
      <w:r>
        <w:t>b</w:t>
      </w:r>
      <w:r w:rsidRPr="005D2E1E">
        <w:rPr>
          <w:vertAlign w:val="subscript"/>
        </w:rPr>
        <w:t>s</w:t>
      </w:r>
      <w:r>
        <w:t xml:space="preserve"> denotes the number of secret information transmitted, q</w:t>
      </w:r>
      <w:r w:rsidRPr="005D2E1E">
        <w:rPr>
          <w:vertAlign w:val="subscript"/>
        </w:rPr>
        <w:t xml:space="preserve">t </w:t>
      </w:r>
      <w:r>
        <w:t>and b</w:t>
      </w:r>
      <w:r w:rsidRPr="005D2E1E">
        <w:rPr>
          <w:vertAlign w:val="subscript"/>
        </w:rPr>
        <w:t>t</w:t>
      </w:r>
      <w:r>
        <w:t xml:space="preserve"> correspond to the qubits used and classical bits exchanged between Alice and Bob.</w:t>
      </w:r>
    </w:p>
    <w:p w14:paraId="1F2AB937" w14:textId="77777777" w:rsidR="00A921C0" w:rsidRDefault="00A921C0" w:rsidP="00A921C0">
      <w:pPr>
        <w:pStyle w:val="a5"/>
        <w:rPr>
          <w:lang w:val="en-US"/>
        </w:rPr>
      </w:pPr>
      <w:r>
        <w:t xml:space="preserve">In this context, let us consider the comparison of our schemes with the others like Chou et al. </w:t>
      </w:r>
      <w:r>
        <w:fldChar w:fldCharType="begin"/>
      </w:r>
      <w:r>
        <w:instrText xml:space="preserve"> REF _Ref493771299 \n \h </w:instrText>
      </w:r>
      <w:r>
        <w:fldChar w:fldCharType="separate"/>
      </w:r>
      <w:r>
        <w:t>[30]</w:t>
      </w:r>
      <w:r>
        <w:fldChar w:fldCharType="end"/>
      </w:r>
      <w:r>
        <w:t xml:space="preserve">, Li et al. </w:t>
      </w:r>
      <w:r>
        <w:fldChar w:fldCharType="begin"/>
      </w:r>
      <w:r>
        <w:instrText xml:space="preserve"> REF _Ref493771308 \n \h </w:instrText>
      </w:r>
      <w:r>
        <w:fldChar w:fldCharType="separate"/>
      </w:r>
      <w:r>
        <w:t>[31]</w:t>
      </w:r>
      <w:r>
        <w:fldChar w:fldCharType="end"/>
      </w:r>
      <w:r>
        <w:t xml:space="preserve"> and Zarmehi et al. </w:t>
      </w:r>
      <w:r>
        <w:fldChar w:fldCharType="begin"/>
      </w:r>
      <w:r>
        <w:instrText xml:space="preserve"> REF _Ref493771034 \n \h </w:instrText>
      </w:r>
      <w:r>
        <w:fldChar w:fldCharType="separate"/>
      </w:r>
      <w:r>
        <w:t>[10]</w:t>
      </w:r>
      <w:r>
        <w:fldChar w:fldCharType="end"/>
      </w:r>
      <w:r>
        <w:t xml:space="preserve"> which will be shown as Table 4. To elaborate further, observe in table 4 that the efficiency of our scheme is significantly higher regardless of whether it contains the controller. </w:t>
      </w:r>
    </w:p>
    <w:p w14:paraId="45102A0E" w14:textId="77777777" w:rsidR="00A921C0" w:rsidRDefault="00A921C0" w:rsidP="00A921C0">
      <w:pPr>
        <w:pStyle w:val="tablehead"/>
      </w:pPr>
      <w:r>
        <w:t>Comparison of our schemes with the others</w:t>
      </w:r>
    </w:p>
    <w:tbl>
      <w:tblPr>
        <w:tblStyle w:val="10"/>
        <w:tblW w:w="0" w:type="auto"/>
        <w:tblLook w:val="04A0" w:firstRow="1" w:lastRow="0" w:firstColumn="1" w:lastColumn="0" w:noHBand="0" w:noVBand="1"/>
        <w:tblPrChange w:id="114" w:author="王鸿基" w:date="2017-10-18T16:51:00Z">
          <w:tblPr>
            <w:tblStyle w:val="10"/>
            <w:tblW w:w="0" w:type="auto"/>
            <w:tblLook w:val="04A0" w:firstRow="1" w:lastRow="0" w:firstColumn="1" w:lastColumn="0" w:noHBand="0" w:noVBand="1"/>
          </w:tblPr>
        </w:tblPrChange>
      </w:tblPr>
      <w:tblGrid>
        <w:gridCol w:w="763"/>
        <w:gridCol w:w="916"/>
        <w:gridCol w:w="885"/>
        <w:gridCol w:w="1132"/>
        <w:gridCol w:w="708"/>
        <w:tblGridChange w:id="115">
          <w:tblGrid>
            <w:gridCol w:w="763"/>
            <w:gridCol w:w="916"/>
            <w:gridCol w:w="885"/>
            <w:gridCol w:w="1132"/>
            <w:gridCol w:w="708"/>
          </w:tblGrid>
        </w:tblGridChange>
      </w:tblGrid>
      <w:tr w:rsidR="00891641" w:rsidRPr="00E30E7B" w14:paraId="0A91DC51" w14:textId="77777777" w:rsidTr="0089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Borders>
              <w:top w:val="single" w:sz="4" w:space="0" w:color="BFBFBF" w:themeColor="background1" w:themeShade="BF"/>
              <w:left w:val="nil"/>
              <w:bottom w:val="double" w:sz="4" w:space="0" w:color="A5A5A5" w:themeColor="accent3"/>
              <w:right w:val="double" w:sz="4" w:space="0" w:color="A5A5A5" w:themeColor="accent3"/>
            </w:tcBorders>
            <w:tcPrChange w:id="116" w:author="王鸿基" w:date="2017-10-18T16:51:00Z">
              <w:tcPr>
                <w:tcW w:w="768" w:type="dxa"/>
                <w:tcBorders>
                  <w:top w:val="single" w:sz="4" w:space="0" w:color="BFBFBF" w:themeColor="background1" w:themeShade="BF"/>
                  <w:left w:val="nil"/>
                  <w:bottom w:val="double" w:sz="4" w:space="0" w:color="A5A5A5" w:themeColor="accent3"/>
                  <w:right w:val="double" w:sz="4" w:space="0" w:color="A5A5A5" w:themeColor="accent3"/>
                </w:tcBorders>
              </w:tcPr>
            </w:tcPrChange>
          </w:tcPr>
          <w:p w14:paraId="182A21F9" w14:textId="77777777" w:rsidR="00891641" w:rsidRPr="00E30E7B" w:rsidRDefault="00891641" w:rsidP="00FD4BF4">
            <w:pPr>
              <w:cnfStyle w:val="101000000000" w:firstRow="1" w:lastRow="0" w:firstColumn="1" w:lastColumn="0" w:oddVBand="0" w:evenVBand="0" w:oddHBand="0" w:evenHBand="0" w:firstRowFirstColumn="0" w:firstRowLastColumn="0" w:lastRowFirstColumn="0" w:lastRowLastColumn="0"/>
              <w:rPr>
                <w:rFonts w:eastAsia="楷体_GB2312"/>
                <w:b w:val="0"/>
                <w:sz w:val="16"/>
              </w:rPr>
            </w:pPr>
            <w:r w:rsidRPr="00E30E7B">
              <w:rPr>
                <w:rFonts w:eastAsia="楷体_GB2312"/>
                <w:sz w:val="16"/>
              </w:rPr>
              <w:t>Scheme</w:t>
            </w:r>
          </w:p>
        </w:tc>
        <w:tc>
          <w:tcPr>
            <w:tcW w:w="916" w:type="dxa"/>
            <w:tcBorders>
              <w:top w:val="single" w:sz="4" w:space="0" w:color="BFBFBF" w:themeColor="background1" w:themeShade="BF"/>
              <w:left w:val="double" w:sz="4" w:space="0" w:color="A5A5A5" w:themeColor="accent3"/>
              <w:bottom w:val="double" w:sz="4" w:space="0" w:color="A5A5A5" w:themeColor="accent3"/>
            </w:tcBorders>
            <w:tcPrChange w:id="117" w:author="王鸿基" w:date="2017-10-18T16:51:00Z">
              <w:tcPr>
                <w:tcW w:w="918" w:type="dxa"/>
                <w:tcBorders>
                  <w:top w:val="single" w:sz="4" w:space="0" w:color="BFBFBF" w:themeColor="background1" w:themeShade="BF"/>
                  <w:left w:val="double" w:sz="4" w:space="0" w:color="A5A5A5" w:themeColor="accent3"/>
                  <w:bottom w:val="double" w:sz="4" w:space="0" w:color="A5A5A5" w:themeColor="accent3"/>
                </w:tcBorders>
              </w:tcPr>
            </w:tcPrChange>
          </w:tcPr>
          <w:p w14:paraId="2365FA7E" w14:textId="77777777" w:rsidR="00891641" w:rsidRPr="00E30E7B" w:rsidRDefault="00891641" w:rsidP="00FD4BF4">
            <w:pPr>
              <w:cnfStyle w:val="100000000000" w:firstRow="1" w:lastRow="0" w:firstColumn="0" w:lastColumn="0" w:oddVBand="0" w:evenVBand="0" w:oddHBand="0" w:evenHBand="0" w:firstRowFirstColumn="0" w:firstRowLastColumn="0" w:lastRowFirstColumn="0" w:lastRowLastColumn="0"/>
              <w:rPr>
                <w:rFonts w:eastAsia="楷体_GB2312"/>
                <w:b w:val="0"/>
                <w:sz w:val="16"/>
              </w:rPr>
            </w:pPr>
            <w:r w:rsidRPr="00E30E7B">
              <w:rPr>
                <w:rFonts w:eastAsia="楷体_GB2312" w:hint="eastAsia"/>
                <w:sz w:val="16"/>
              </w:rPr>
              <w:t>Chou2014</w:t>
            </w:r>
          </w:p>
        </w:tc>
        <w:tc>
          <w:tcPr>
            <w:tcW w:w="885" w:type="dxa"/>
            <w:tcBorders>
              <w:top w:val="single" w:sz="4" w:space="0" w:color="BFBFBF" w:themeColor="background1" w:themeShade="BF"/>
              <w:bottom w:val="double" w:sz="4" w:space="0" w:color="A5A5A5" w:themeColor="accent3"/>
            </w:tcBorders>
            <w:tcPrChange w:id="118" w:author="王鸿基" w:date="2017-10-18T16:51:00Z">
              <w:tcPr>
                <w:tcW w:w="894" w:type="dxa"/>
                <w:tcBorders>
                  <w:top w:val="single" w:sz="4" w:space="0" w:color="BFBFBF" w:themeColor="background1" w:themeShade="BF"/>
                  <w:bottom w:val="double" w:sz="4" w:space="0" w:color="A5A5A5" w:themeColor="accent3"/>
                </w:tcBorders>
              </w:tcPr>
            </w:tcPrChange>
          </w:tcPr>
          <w:p w14:paraId="1A476D9F" w14:textId="77777777" w:rsidR="00891641" w:rsidRPr="00E30E7B" w:rsidRDefault="00891641" w:rsidP="00FD4BF4">
            <w:pPr>
              <w:cnfStyle w:val="100000000000" w:firstRow="1" w:lastRow="0" w:firstColumn="0" w:lastColumn="0" w:oddVBand="0" w:evenVBand="0" w:oddHBand="0" w:evenHBand="0" w:firstRowFirstColumn="0" w:firstRowLastColumn="0" w:lastRowFirstColumn="0" w:lastRowLastColumn="0"/>
              <w:rPr>
                <w:rFonts w:eastAsia="楷体_GB2312"/>
                <w:b w:val="0"/>
                <w:sz w:val="16"/>
              </w:rPr>
            </w:pPr>
            <w:r w:rsidRPr="00E30E7B">
              <w:rPr>
                <w:rFonts w:eastAsia="楷体_GB2312" w:hint="eastAsia"/>
                <w:sz w:val="16"/>
              </w:rPr>
              <w:t>Li2013</w:t>
            </w:r>
          </w:p>
        </w:tc>
        <w:tc>
          <w:tcPr>
            <w:tcW w:w="1132" w:type="dxa"/>
            <w:tcBorders>
              <w:top w:val="single" w:sz="4" w:space="0" w:color="BFBFBF" w:themeColor="background1" w:themeShade="BF"/>
              <w:bottom w:val="double" w:sz="4" w:space="0" w:color="A5A5A5" w:themeColor="accent3"/>
            </w:tcBorders>
            <w:tcPrChange w:id="119" w:author="王鸿基" w:date="2017-10-18T16:51:00Z">
              <w:tcPr>
                <w:tcW w:w="1099" w:type="dxa"/>
                <w:tcBorders>
                  <w:top w:val="single" w:sz="4" w:space="0" w:color="BFBFBF" w:themeColor="background1" w:themeShade="BF"/>
                  <w:bottom w:val="double" w:sz="4" w:space="0" w:color="A5A5A5" w:themeColor="accent3"/>
                </w:tcBorders>
              </w:tcPr>
            </w:tcPrChange>
          </w:tcPr>
          <w:p w14:paraId="414528EE" w14:textId="77777777" w:rsidR="00891641" w:rsidRPr="00E30E7B" w:rsidRDefault="00891641" w:rsidP="00FD4BF4">
            <w:pPr>
              <w:cnfStyle w:val="100000000000" w:firstRow="1" w:lastRow="0" w:firstColumn="0" w:lastColumn="0" w:oddVBand="0" w:evenVBand="0" w:oddHBand="0" w:evenHBand="0" w:firstRowFirstColumn="0" w:firstRowLastColumn="0" w:lastRowFirstColumn="0" w:lastRowLastColumn="0"/>
              <w:rPr>
                <w:rFonts w:eastAsia="楷体_GB2312"/>
                <w:b w:val="0"/>
                <w:sz w:val="16"/>
              </w:rPr>
            </w:pPr>
            <w:r w:rsidRPr="00E30E7B">
              <w:rPr>
                <w:rFonts w:eastAsia="楷体_GB2312" w:hint="eastAsia"/>
                <w:sz w:val="16"/>
              </w:rPr>
              <w:t>Zarmehi2016</w:t>
            </w:r>
          </w:p>
        </w:tc>
        <w:tc>
          <w:tcPr>
            <w:tcW w:w="708" w:type="dxa"/>
            <w:tcBorders>
              <w:top w:val="single" w:sz="4" w:space="0" w:color="BFBFBF" w:themeColor="background1" w:themeShade="BF"/>
              <w:bottom w:val="double" w:sz="4" w:space="0" w:color="A5A5A5" w:themeColor="accent3"/>
              <w:right w:val="nil"/>
            </w:tcBorders>
            <w:tcPrChange w:id="120" w:author="王鸿基" w:date="2017-10-18T16:51:00Z">
              <w:tcPr>
                <w:tcW w:w="720" w:type="dxa"/>
                <w:tcBorders>
                  <w:top w:val="single" w:sz="4" w:space="0" w:color="BFBFBF" w:themeColor="background1" w:themeShade="BF"/>
                  <w:bottom w:val="double" w:sz="4" w:space="0" w:color="A5A5A5" w:themeColor="accent3"/>
                  <w:right w:val="nil"/>
                </w:tcBorders>
              </w:tcPr>
            </w:tcPrChange>
          </w:tcPr>
          <w:p w14:paraId="5452E116" w14:textId="77777777" w:rsidR="00891641" w:rsidRPr="00E30E7B" w:rsidRDefault="00891641" w:rsidP="00FD4BF4">
            <w:pPr>
              <w:cnfStyle w:val="100000000000" w:firstRow="1" w:lastRow="0" w:firstColumn="0" w:lastColumn="0" w:oddVBand="0" w:evenVBand="0" w:oddHBand="0" w:evenHBand="0" w:firstRowFirstColumn="0" w:firstRowLastColumn="0" w:lastRowFirstColumn="0" w:lastRowLastColumn="0"/>
              <w:rPr>
                <w:rFonts w:eastAsia="楷体_GB2312"/>
                <w:b w:val="0"/>
                <w:sz w:val="16"/>
              </w:rPr>
            </w:pPr>
            <w:r w:rsidRPr="00E30E7B">
              <w:rPr>
                <w:rFonts w:eastAsia="楷体_GB2312" w:hint="eastAsia"/>
                <w:sz w:val="16"/>
              </w:rPr>
              <w:t>Ours</w:t>
            </w:r>
            <w:del w:id="121" w:author="王鸿基" w:date="2017-10-18T16:51:00Z">
              <w:r w:rsidRPr="00E30E7B" w:rsidDel="00891641">
                <w:rPr>
                  <w:rFonts w:eastAsia="楷体_GB2312" w:hint="eastAsia"/>
                  <w:sz w:val="16"/>
                  <w:vertAlign w:val="superscript"/>
                </w:rPr>
                <w:delText>2</w:delText>
              </w:r>
            </w:del>
          </w:p>
        </w:tc>
      </w:tr>
      <w:tr w:rsidR="00891641" w:rsidRPr="00E30E7B" w14:paraId="42169F84" w14:textId="77777777" w:rsidTr="0089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Borders>
              <w:top w:val="double" w:sz="4" w:space="0" w:color="A5A5A5" w:themeColor="accent3"/>
              <w:left w:val="nil"/>
              <w:right w:val="double" w:sz="4" w:space="0" w:color="A5A5A5" w:themeColor="accent3"/>
            </w:tcBorders>
            <w:tcPrChange w:id="122" w:author="王鸿基" w:date="2017-10-18T16:51:00Z">
              <w:tcPr>
                <w:tcW w:w="768" w:type="dxa"/>
                <w:tcBorders>
                  <w:top w:val="double" w:sz="4" w:space="0" w:color="A5A5A5" w:themeColor="accent3"/>
                  <w:left w:val="nil"/>
                  <w:right w:val="double" w:sz="4" w:space="0" w:color="A5A5A5" w:themeColor="accent3"/>
                </w:tcBorders>
              </w:tcPr>
            </w:tcPrChange>
          </w:tcPr>
          <w:p w14:paraId="18BDC24E" w14:textId="77777777" w:rsidR="00891641" w:rsidRPr="00E30E7B" w:rsidRDefault="00891641" w:rsidP="00FD4BF4">
            <w:pPr>
              <w:cnfStyle w:val="001000100000" w:firstRow="0" w:lastRow="0" w:firstColumn="1" w:lastColumn="0" w:oddVBand="0" w:evenVBand="0" w:oddHBand="1" w:evenHBand="0" w:firstRowFirstColumn="0" w:firstRowLastColumn="0" w:lastRowFirstColumn="0" w:lastRowLastColumn="0"/>
              <w:rPr>
                <w:rFonts w:eastAsia="楷体_GB2312"/>
                <w:b w:val="0"/>
                <w:sz w:val="16"/>
              </w:rPr>
            </w:pPr>
            <w:r w:rsidRPr="00E30E7B">
              <w:rPr>
                <w:rFonts w:eastAsia="楷体_GB2312"/>
                <w:sz w:val="16"/>
              </w:rPr>
              <w:t>Type</w:t>
            </w:r>
          </w:p>
        </w:tc>
        <w:tc>
          <w:tcPr>
            <w:tcW w:w="916" w:type="dxa"/>
            <w:tcBorders>
              <w:top w:val="double" w:sz="4" w:space="0" w:color="A5A5A5" w:themeColor="accent3"/>
              <w:left w:val="double" w:sz="4" w:space="0" w:color="A5A5A5" w:themeColor="accent3"/>
            </w:tcBorders>
            <w:tcPrChange w:id="123" w:author="王鸿基" w:date="2017-10-18T16:51:00Z">
              <w:tcPr>
                <w:tcW w:w="918" w:type="dxa"/>
                <w:tcBorders>
                  <w:top w:val="double" w:sz="4" w:space="0" w:color="A5A5A5" w:themeColor="accent3"/>
                  <w:left w:val="double" w:sz="4" w:space="0" w:color="A5A5A5" w:themeColor="accent3"/>
                </w:tcBorders>
              </w:tcPr>
            </w:tcPrChange>
          </w:tcPr>
          <w:p w14:paraId="42D3EAA0"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CBQSDC</w:t>
            </w:r>
          </w:p>
        </w:tc>
        <w:tc>
          <w:tcPr>
            <w:tcW w:w="885" w:type="dxa"/>
            <w:tcBorders>
              <w:top w:val="double" w:sz="4" w:space="0" w:color="A5A5A5" w:themeColor="accent3"/>
            </w:tcBorders>
            <w:tcPrChange w:id="124" w:author="王鸿基" w:date="2017-10-18T16:51:00Z">
              <w:tcPr>
                <w:tcW w:w="894" w:type="dxa"/>
                <w:tcBorders>
                  <w:top w:val="double" w:sz="4" w:space="0" w:color="A5A5A5" w:themeColor="accent3"/>
                </w:tcBorders>
              </w:tcPr>
            </w:tcPrChange>
          </w:tcPr>
          <w:p w14:paraId="56DCD01E"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CBQSDC</w:t>
            </w:r>
          </w:p>
        </w:tc>
        <w:tc>
          <w:tcPr>
            <w:tcW w:w="1132" w:type="dxa"/>
            <w:tcBorders>
              <w:top w:val="double" w:sz="4" w:space="0" w:color="A5A5A5" w:themeColor="accent3"/>
            </w:tcBorders>
            <w:tcPrChange w:id="125" w:author="王鸿基" w:date="2017-10-18T16:51:00Z">
              <w:tcPr>
                <w:tcW w:w="1099" w:type="dxa"/>
                <w:tcBorders>
                  <w:top w:val="double" w:sz="4" w:space="0" w:color="A5A5A5" w:themeColor="accent3"/>
                </w:tcBorders>
              </w:tcPr>
            </w:tcPrChange>
          </w:tcPr>
          <w:p w14:paraId="7029007D"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CBQSDC</w:t>
            </w:r>
          </w:p>
        </w:tc>
        <w:tc>
          <w:tcPr>
            <w:tcW w:w="708" w:type="dxa"/>
            <w:tcBorders>
              <w:top w:val="double" w:sz="4" w:space="0" w:color="A5A5A5" w:themeColor="accent3"/>
              <w:right w:val="nil"/>
            </w:tcBorders>
            <w:tcPrChange w:id="126" w:author="王鸿基" w:date="2017-10-18T16:51:00Z">
              <w:tcPr>
                <w:tcW w:w="720" w:type="dxa"/>
                <w:tcBorders>
                  <w:top w:val="double" w:sz="4" w:space="0" w:color="A5A5A5" w:themeColor="accent3"/>
                  <w:right w:val="nil"/>
                </w:tcBorders>
              </w:tcPr>
            </w:tcPrChange>
          </w:tcPr>
          <w:p w14:paraId="7CFAF1AE" w14:textId="77777777" w:rsidR="00891641" w:rsidRPr="00DE66B4"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highlight w:val="yellow"/>
              </w:rPr>
            </w:pPr>
            <w:r w:rsidRPr="00DE66B4">
              <w:rPr>
                <w:rFonts w:eastAsia="楷体_GB2312" w:hint="eastAsia"/>
                <w:sz w:val="16"/>
                <w:highlight w:val="yellow"/>
              </w:rPr>
              <w:t>CAQD</w:t>
            </w:r>
          </w:p>
        </w:tc>
      </w:tr>
      <w:tr w:rsidR="00891641" w:rsidRPr="00E30E7B" w14:paraId="73E65FEA" w14:textId="77777777" w:rsidTr="00891641">
        <w:tc>
          <w:tcPr>
            <w:cnfStyle w:val="001000000000" w:firstRow="0" w:lastRow="0" w:firstColumn="1" w:lastColumn="0" w:oddVBand="0" w:evenVBand="0" w:oddHBand="0" w:evenHBand="0" w:firstRowFirstColumn="0" w:firstRowLastColumn="0" w:lastRowFirstColumn="0" w:lastRowLastColumn="0"/>
            <w:tcW w:w="763" w:type="dxa"/>
            <w:tcBorders>
              <w:left w:val="nil"/>
              <w:right w:val="double" w:sz="4" w:space="0" w:color="A5A5A5" w:themeColor="accent3"/>
            </w:tcBorders>
            <w:tcPrChange w:id="127" w:author="王鸿基" w:date="2017-10-18T16:51:00Z">
              <w:tcPr>
                <w:tcW w:w="768" w:type="dxa"/>
                <w:tcBorders>
                  <w:left w:val="nil"/>
                  <w:right w:val="double" w:sz="4" w:space="0" w:color="A5A5A5" w:themeColor="accent3"/>
                </w:tcBorders>
              </w:tcPr>
            </w:tcPrChange>
          </w:tcPr>
          <w:p w14:paraId="78F255CE" w14:textId="77777777" w:rsidR="00891641" w:rsidRPr="00E30E7B" w:rsidRDefault="00891641" w:rsidP="00FD4BF4">
            <w:pPr>
              <w:rPr>
                <w:rFonts w:eastAsia="楷体_GB2312"/>
                <w:b w:val="0"/>
                <w:sz w:val="16"/>
              </w:rPr>
            </w:pPr>
            <w:r w:rsidRPr="00E30E7B">
              <w:rPr>
                <w:rFonts w:eastAsia="楷体_GB2312"/>
                <w:sz w:val="16"/>
              </w:rPr>
              <w:t>b</w:t>
            </w:r>
            <w:r w:rsidRPr="00E30E7B">
              <w:rPr>
                <w:rFonts w:eastAsia="楷体_GB2312"/>
                <w:sz w:val="16"/>
                <w:vertAlign w:val="subscript"/>
              </w:rPr>
              <w:t>s</w:t>
            </w:r>
          </w:p>
        </w:tc>
        <w:tc>
          <w:tcPr>
            <w:tcW w:w="916" w:type="dxa"/>
            <w:tcBorders>
              <w:left w:val="double" w:sz="4" w:space="0" w:color="A5A5A5" w:themeColor="accent3"/>
            </w:tcBorders>
            <w:tcPrChange w:id="128" w:author="王鸿基" w:date="2017-10-18T16:51:00Z">
              <w:tcPr>
                <w:tcW w:w="918" w:type="dxa"/>
                <w:tcBorders>
                  <w:left w:val="double" w:sz="4" w:space="0" w:color="A5A5A5" w:themeColor="accent3"/>
                </w:tcBorders>
              </w:tcPr>
            </w:tcPrChange>
          </w:tcPr>
          <w:p w14:paraId="03D2AB4A" w14:textId="77777777" w:rsidR="00891641" w:rsidRPr="00E30E7B"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rPr>
            </w:pPr>
            <w:r w:rsidRPr="00E30E7B">
              <w:rPr>
                <w:rFonts w:eastAsia="楷体_GB2312" w:hint="eastAsia"/>
                <w:sz w:val="16"/>
              </w:rPr>
              <w:t>2</w:t>
            </w:r>
          </w:p>
        </w:tc>
        <w:tc>
          <w:tcPr>
            <w:tcW w:w="885" w:type="dxa"/>
            <w:tcPrChange w:id="129" w:author="王鸿基" w:date="2017-10-18T16:51:00Z">
              <w:tcPr>
                <w:tcW w:w="894" w:type="dxa"/>
              </w:tcPr>
            </w:tcPrChange>
          </w:tcPr>
          <w:p w14:paraId="4401D547" w14:textId="77777777" w:rsidR="00891641" w:rsidRPr="00E30E7B"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rPr>
            </w:pPr>
            <w:r w:rsidRPr="00E30E7B">
              <w:rPr>
                <w:rFonts w:eastAsia="楷体_GB2312" w:hint="eastAsia"/>
                <w:sz w:val="16"/>
              </w:rPr>
              <w:t>2</w:t>
            </w:r>
          </w:p>
        </w:tc>
        <w:tc>
          <w:tcPr>
            <w:tcW w:w="1132" w:type="dxa"/>
            <w:tcPrChange w:id="130" w:author="王鸿基" w:date="2017-10-18T16:51:00Z">
              <w:tcPr>
                <w:tcW w:w="1099" w:type="dxa"/>
              </w:tcPr>
            </w:tcPrChange>
          </w:tcPr>
          <w:p w14:paraId="155FE2C2" w14:textId="77777777" w:rsidR="00891641" w:rsidRPr="00E30E7B"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rPr>
            </w:pPr>
            <w:r w:rsidRPr="00E30E7B">
              <w:rPr>
                <w:rFonts w:eastAsia="楷体_GB2312" w:hint="eastAsia"/>
                <w:sz w:val="16"/>
              </w:rPr>
              <w:t>8</w:t>
            </w:r>
          </w:p>
        </w:tc>
        <w:tc>
          <w:tcPr>
            <w:tcW w:w="708" w:type="dxa"/>
            <w:tcBorders>
              <w:right w:val="nil"/>
            </w:tcBorders>
            <w:tcPrChange w:id="131" w:author="王鸿基" w:date="2017-10-18T16:51:00Z">
              <w:tcPr>
                <w:tcW w:w="720" w:type="dxa"/>
                <w:tcBorders>
                  <w:right w:val="nil"/>
                </w:tcBorders>
              </w:tcPr>
            </w:tcPrChange>
          </w:tcPr>
          <w:p w14:paraId="5B76B40E" w14:textId="77777777" w:rsidR="00891641" w:rsidRPr="00DE66B4"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highlight w:val="yellow"/>
              </w:rPr>
            </w:pPr>
            <w:r w:rsidRPr="00DE66B4">
              <w:rPr>
                <w:rFonts w:eastAsia="楷体_GB2312" w:hint="eastAsia"/>
                <w:sz w:val="16"/>
                <w:highlight w:val="yellow"/>
              </w:rPr>
              <w:t>6</w:t>
            </w:r>
          </w:p>
        </w:tc>
      </w:tr>
      <w:tr w:rsidR="00891641" w:rsidRPr="00E30E7B" w14:paraId="1C4E066F" w14:textId="77777777" w:rsidTr="0089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Borders>
              <w:left w:val="nil"/>
              <w:right w:val="double" w:sz="4" w:space="0" w:color="A5A5A5" w:themeColor="accent3"/>
            </w:tcBorders>
            <w:tcPrChange w:id="132" w:author="王鸿基" w:date="2017-10-18T16:51:00Z">
              <w:tcPr>
                <w:tcW w:w="768" w:type="dxa"/>
                <w:tcBorders>
                  <w:left w:val="nil"/>
                  <w:right w:val="double" w:sz="4" w:space="0" w:color="A5A5A5" w:themeColor="accent3"/>
                </w:tcBorders>
              </w:tcPr>
            </w:tcPrChange>
          </w:tcPr>
          <w:p w14:paraId="67FA8440" w14:textId="77777777" w:rsidR="00891641" w:rsidRPr="00E30E7B" w:rsidRDefault="00891641" w:rsidP="00FD4BF4">
            <w:pPr>
              <w:cnfStyle w:val="001000100000" w:firstRow="0" w:lastRow="0" w:firstColumn="1" w:lastColumn="0" w:oddVBand="0" w:evenVBand="0" w:oddHBand="1" w:evenHBand="0" w:firstRowFirstColumn="0" w:firstRowLastColumn="0" w:lastRowFirstColumn="0" w:lastRowLastColumn="0"/>
              <w:rPr>
                <w:rFonts w:eastAsia="楷体_GB2312"/>
                <w:b w:val="0"/>
                <w:sz w:val="16"/>
              </w:rPr>
            </w:pPr>
            <w:r w:rsidRPr="00E30E7B">
              <w:rPr>
                <w:rFonts w:eastAsia="楷体_GB2312"/>
                <w:sz w:val="16"/>
              </w:rPr>
              <w:t>q</w:t>
            </w:r>
            <w:r w:rsidRPr="00E30E7B">
              <w:rPr>
                <w:rFonts w:eastAsia="楷体_GB2312"/>
                <w:sz w:val="16"/>
                <w:vertAlign w:val="subscript"/>
              </w:rPr>
              <w:t>t</w:t>
            </w:r>
          </w:p>
        </w:tc>
        <w:tc>
          <w:tcPr>
            <w:tcW w:w="916" w:type="dxa"/>
            <w:tcBorders>
              <w:left w:val="double" w:sz="4" w:space="0" w:color="A5A5A5" w:themeColor="accent3"/>
            </w:tcBorders>
            <w:tcPrChange w:id="133" w:author="王鸿基" w:date="2017-10-18T16:51:00Z">
              <w:tcPr>
                <w:tcW w:w="918" w:type="dxa"/>
                <w:tcBorders>
                  <w:left w:val="double" w:sz="4" w:space="0" w:color="A5A5A5" w:themeColor="accent3"/>
                </w:tcBorders>
              </w:tcPr>
            </w:tcPrChange>
          </w:tcPr>
          <w:p w14:paraId="10B068FD"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7</w:t>
            </w:r>
          </w:p>
        </w:tc>
        <w:tc>
          <w:tcPr>
            <w:tcW w:w="885" w:type="dxa"/>
            <w:tcPrChange w:id="134" w:author="王鸿基" w:date="2017-10-18T16:51:00Z">
              <w:tcPr>
                <w:tcW w:w="894" w:type="dxa"/>
              </w:tcPr>
            </w:tcPrChange>
          </w:tcPr>
          <w:p w14:paraId="5AB86E4D"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6</w:t>
            </w:r>
          </w:p>
        </w:tc>
        <w:tc>
          <w:tcPr>
            <w:tcW w:w="1132" w:type="dxa"/>
            <w:tcPrChange w:id="135" w:author="王鸿基" w:date="2017-10-18T16:51:00Z">
              <w:tcPr>
                <w:tcW w:w="1099" w:type="dxa"/>
              </w:tcPr>
            </w:tcPrChange>
          </w:tcPr>
          <w:p w14:paraId="706C693F"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8</w:t>
            </w:r>
          </w:p>
        </w:tc>
        <w:tc>
          <w:tcPr>
            <w:tcW w:w="708" w:type="dxa"/>
            <w:tcBorders>
              <w:right w:val="nil"/>
            </w:tcBorders>
            <w:tcPrChange w:id="136" w:author="王鸿基" w:date="2017-10-18T16:51:00Z">
              <w:tcPr>
                <w:tcW w:w="720" w:type="dxa"/>
                <w:tcBorders>
                  <w:right w:val="nil"/>
                </w:tcBorders>
              </w:tcPr>
            </w:tcPrChange>
          </w:tcPr>
          <w:p w14:paraId="680ED6A9" w14:textId="77777777" w:rsidR="00891641" w:rsidRPr="00DE66B4"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highlight w:val="yellow"/>
              </w:rPr>
            </w:pPr>
            <w:r w:rsidRPr="00DE66B4">
              <w:rPr>
                <w:rFonts w:eastAsia="楷体_GB2312" w:hint="eastAsia"/>
                <w:sz w:val="16"/>
                <w:highlight w:val="yellow"/>
              </w:rPr>
              <w:t>6</w:t>
            </w:r>
          </w:p>
        </w:tc>
      </w:tr>
      <w:tr w:rsidR="00891641" w:rsidRPr="00347A4F" w14:paraId="6126306A" w14:textId="77777777" w:rsidTr="00891641">
        <w:tc>
          <w:tcPr>
            <w:cnfStyle w:val="001000000000" w:firstRow="0" w:lastRow="0" w:firstColumn="1" w:lastColumn="0" w:oddVBand="0" w:evenVBand="0" w:oddHBand="0" w:evenHBand="0" w:firstRowFirstColumn="0" w:firstRowLastColumn="0" w:lastRowFirstColumn="0" w:lastRowLastColumn="0"/>
            <w:tcW w:w="763" w:type="dxa"/>
            <w:tcBorders>
              <w:left w:val="nil"/>
              <w:right w:val="double" w:sz="4" w:space="0" w:color="A5A5A5" w:themeColor="accent3"/>
            </w:tcBorders>
            <w:tcPrChange w:id="137" w:author="王鸿基" w:date="2017-10-18T16:51:00Z">
              <w:tcPr>
                <w:tcW w:w="768" w:type="dxa"/>
                <w:tcBorders>
                  <w:left w:val="nil"/>
                  <w:right w:val="double" w:sz="4" w:space="0" w:color="A5A5A5" w:themeColor="accent3"/>
                </w:tcBorders>
              </w:tcPr>
            </w:tcPrChange>
          </w:tcPr>
          <w:p w14:paraId="78599F85" w14:textId="77777777" w:rsidR="00891641" w:rsidRPr="00E30E7B" w:rsidRDefault="00891641" w:rsidP="00FD4BF4">
            <w:pPr>
              <w:rPr>
                <w:rFonts w:eastAsia="楷体_GB2312"/>
                <w:b w:val="0"/>
                <w:sz w:val="16"/>
              </w:rPr>
            </w:pPr>
            <w:r w:rsidRPr="00E30E7B">
              <w:rPr>
                <w:rFonts w:eastAsia="楷体_GB2312"/>
                <w:sz w:val="16"/>
              </w:rPr>
              <w:t>b</w:t>
            </w:r>
            <w:r w:rsidRPr="00E30E7B">
              <w:rPr>
                <w:rFonts w:eastAsia="楷体_GB2312"/>
                <w:sz w:val="16"/>
                <w:vertAlign w:val="subscript"/>
              </w:rPr>
              <w:t>t</w:t>
            </w:r>
          </w:p>
        </w:tc>
        <w:tc>
          <w:tcPr>
            <w:tcW w:w="916" w:type="dxa"/>
            <w:tcBorders>
              <w:left w:val="double" w:sz="4" w:space="0" w:color="A5A5A5" w:themeColor="accent3"/>
            </w:tcBorders>
            <w:tcPrChange w:id="138" w:author="王鸿基" w:date="2017-10-18T16:51:00Z">
              <w:tcPr>
                <w:tcW w:w="918" w:type="dxa"/>
                <w:tcBorders>
                  <w:left w:val="double" w:sz="4" w:space="0" w:color="A5A5A5" w:themeColor="accent3"/>
                </w:tcBorders>
              </w:tcPr>
            </w:tcPrChange>
          </w:tcPr>
          <w:p w14:paraId="2149B14C" w14:textId="77777777" w:rsidR="00891641" w:rsidRPr="00E30E7B"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rPr>
            </w:pPr>
            <w:r w:rsidRPr="00E30E7B">
              <w:rPr>
                <w:rFonts w:eastAsia="楷体_GB2312" w:hint="eastAsia"/>
                <w:sz w:val="16"/>
              </w:rPr>
              <w:t>5</w:t>
            </w:r>
          </w:p>
        </w:tc>
        <w:tc>
          <w:tcPr>
            <w:tcW w:w="885" w:type="dxa"/>
            <w:tcPrChange w:id="139" w:author="王鸿基" w:date="2017-10-18T16:51:00Z">
              <w:tcPr>
                <w:tcW w:w="894" w:type="dxa"/>
              </w:tcPr>
            </w:tcPrChange>
          </w:tcPr>
          <w:p w14:paraId="23236D61" w14:textId="77777777" w:rsidR="00891641" w:rsidRPr="00E30E7B"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rPr>
            </w:pPr>
            <w:r w:rsidRPr="00E30E7B">
              <w:rPr>
                <w:rFonts w:eastAsia="楷体_GB2312" w:hint="eastAsia"/>
                <w:sz w:val="16"/>
              </w:rPr>
              <w:t>6</w:t>
            </w:r>
          </w:p>
        </w:tc>
        <w:tc>
          <w:tcPr>
            <w:tcW w:w="1132" w:type="dxa"/>
            <w:tcPrChange w:id="140" w:author="王鸿基" w:date="2017-10-18T16:51:00Z">
              <w:tcPr>
                <w:tcW w:w="1099" w:type="dxa"/>
              </w:tcPr>
            </w:tcPrChange>
          </w:tcPr>
          <w:p w14:paraId="2127E1A1" w14:textId="77777777" w:rsidR="00891641" w:rsidRPr="00E30E7B"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rPr>
            </w:pPr>
            <w:r w:rsidRPr="00E30E7B">
              <w:rPr>
                <w:rFonts w:eastAsia="楷体_GB2312" w:hint="eastAsia"/>
                <w:sz w:val="16"/>
              </w:rPr>
              <w:t>12</w:t>
            </w:r>
          </w:p>
        </w:tc>
        <w:tc>
          <w:tcPr>
            <w:tcW w:w="708" w:type="dxa"/>
            <w:tcBorders>
              <w:right w:val="nil"/>
            </w:tcBorders>
            <w:tcPrChange w:id="141" w:author="王鸿基" w:date="2017-10-18T16:51:00Z">
              <w:tcPr>
                <w:tcW w:w="720" w:type="dxa"/>
                <w:tcBorders>
                  <w:right w:val="nil"/>
                </w:tcBorders>
              </w:tcPr>
            </w:tcPrChange>
          </w:tcPr>
          <w:p w14:paraId="4B28392C" w14:textId="77777777" w:rsidR="00891641" w:rsidRPr="00DE66B4" w:rsidRDefault="00891641" w:rsidP="00FD4BF4">
            <w:pPr>
              <w:cnfStyle w:val="000000000000" w:firstRow="0" w:lastRow="0" w:firstColumn="0" w:lastColumn="0" w:oddVBand="0" w:evenVBand="0" w:oddHBand="0" w:evenHBand="0" w:firstRowFirstColumn="0" w:firstRowLastColumn="0" w:lastRowFirstColumn="0" w:lastRowLastColumn="0"/>
              <w:rPr>
                <w:rFonts w:eastAsia="楷体_GB2312"/>
                <w:sz w:val="16"/>
                <w:highlight w:val="yellow"/>
              </w:rPr>
            </w:pPr>
            <w:r w:rsidRPr="00DE66B4">
              <w:rPr>
                <w:rFonts w:eastAsia="楷体_GB2312" w:hint="eastAsia"/>
                <w:sz w:val="16"/>
                <w:highlight w:val="yellow"/>
              </w:rPr>
              <w:t>6</w:t>
            </w:r>
          </w:p>
        </w:tc>
      </w:tr>
      <w:tr w:rsidR="00891641" w:rsidRPr="00347A4F" w14:paraId="739B6E33" w14:textId="77777777" w:rsidTr="0089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Borders>
              <w:left w:val="nil"/>
              <w:bottom w:val="single" w:sz="4" w:space="0" w:color="BFBFBF" w:themeColor="background1" w:themeShade="BF"/>
              <w:right w:val="double" w:sz="4" w:space="0" w:color="A5A5A5" w:themeColor="accent3"/>
            </w:tcBorders>
            <w:tcPrChange w:id="142" w:author="王鸿基" w:date="2017-10-18T16:51:00Z">
              <w:tcPr>
                <w:tcW w:w="768" w:type="dxa"/>
                <w:tcBorders>
                  <w:left w:val="nil"/>
                  <w:bottom w:val="single" w:sz="4" w:space="0" w:color="BFBFBF" w:themeColor="background1" w:themeShade="BF"/>
                  <w:right w:val="double" w:sz="4" w:space="0" w:color="A5A5A5" w:themeColor="accent3"/>
                </w:tcBorders>
              </w:tcPr>
            </w:tcPrChange>
          </w:tcPr>
          <w:p w14:paraId="111C2DC6" w14:textId="77777777" w:rsidR="00891641" w:rsidRPr="00E30E7B" w:rsidRDefault="00891641" w:rsidP="00FD4BF4">
            <w:pPr>
              <w:cnfStyle w:val="001000100000" w:firstRow="0" w:lastRow="0" w:firstColumn="1" w:lastColumn="0" w:oddVBand="0" w:evenVBand="0" w:oddHBand="1" w:evenHBand="0" w:firstRowFirstColumn="0" w:firstRowLastColumn="0" w:lastRowFirstColumn="0" w:lastRowLastColumn="0"/>
              <w:rPr>
                <w:rFonts w:eastAsia="楷体_GB2312"/>
                <w:b w:val="0"/>
                <w:sz w:val="16"/>
              </w:rPr>
            </w:pPr>
            <w:r w:rsidRPr="00E30E7B">
              <w:rPr>
                <w:rFonts w:eastAsia="楷体_GB2312"/>
                <w:sz w:val="16"/>
              </w:rPr>
              <w:sym w:font="Symbol" w:char="F068"/>
            </w:r>
            <w:r w:rsidRPr="00E30E7B">
              <w:rPr>
                <w:rFonts w:eastAsia="楷体_GB2312"/>
                <w:sz w:val="16"/>
              </w:rPr>
              <w:t>(%)</w:t>
            </w:r>
          </w:p>
        </w:tc>
        <w:tc>
          <w:tcPr>
            <w:tcW w:w="916" w:type="dxa"/>
            <w:tcBorders>
              <w:left w:val="double" w:sz="4" w:space="0" w:color="A5A5A5" w:themeColor="accent3"/>
              <w:bottom w:val="single" w:sz="4" w:space="0" w:color="BFBFBF" w:themeColor="background1" w:themeShade="BF"/>
            </w:tcBorders>
            <w:tcPrChange w:id="143" w:author="王鸿基" w:date="2017-10-18T16:51:00Z">
              <w:tcPr>
                <w:tcW w:w="918" w:type="dxa"/>
                <w:tcBorders>
                  <w:left w:val="double" w:sz="4" w:space="0" w:color="A5A5A5" w:themeColor="accent3"/>
                  <w:bottom w:val="single" w:sz="4" w:space="0" w:color="BFBFBF" w:themeColor="background1" w:themeShade="BF"/>
                </w:tcBorders>
              </w:tcPr>
            </w:tcPrChange>
          </w:tcPr>
          <w:p w14:paraId="0114C18D"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16.67</w:t>
            </w:r>
          </w:p>
        </w:tc>
        <w:tc>
          <w:tcPr>
            <w:tcW w:w="885" w:type="dxa"/>
            <w:tcBorders>
              <w:bottom w:val="single" w:sz="4" w:space="0" w:color="BFBFBF" w:themeColor="background1" w:themeShade="BF"/>
            </w:tcBorders>
            <w:tcPrChange w:id="144" w:author="王鸿基" w:date="2017-10-18T16:51:00Z">
              <w:tcPr>
                <w:tcW w:w="894" w:type="dxa"/>
                <w:tcBorders>
                  <w:bottom w:val="single" w:sz="4" w:space="0" w:color="BFBFBF" w:themeColor="background1" w:themeShade="BF"/>
                </w:tcBorders>
              </w:tcPr>
            </w:tcPrChange>
          </w:tcPr>
          <w:p w14:paraId="1451EFAE"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16.67</w:t>
            </w:r>
          </w:p>
        </w:tc>
        <w:tc>
          <w:tcPr>
            <w:tcW w:w="1132" w:type="dxa"/>
            <w:tcBorders>
              <w:bottom w:val="single" w:sz="4" w:space="0" w:color="BFBFBF" w:themeColor="background1" w:themeShade="BF"/>
            </w:tcBorders>
            <w:tcPrChange w:id="145" w:author="王鸿基" w:date="2017-10-18T16:51:00Z">
              <w:tcPr>
                <w:tcW w:w="1099" w:type="dxa"/>
                <w:tcBorders>
                  <w:bottom w:val="single" w:sz="4" w:space="0" w:color="BFBFBF" w:themeColor="background1" w:themeShade="BF"/>
                </w:tcBorders>
              </w:tcPr>
            </w:tcPrChange>
          </w:tcPr>
          <w:p w14:paraId="26649532" w14:textId="77777777" w:rsidR="00891641" w:rsidRPr="00E30E7B"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rPr>
            </w:pPr>
            <w:r w:rsidRPr="00E30E7B">
              <w:rPr>
                <w:rFonts w:eastAsia="楷体_GB2312" w:hint="eastAsia"/>
                <w:sz w:val="16"/>
              </w:rPr>
              <w:t>40</w:t>
            </w:r>
          </w:p>
        </w:tc>
        <w:tc>
          <w:tcPr>
            <w:tcW w:w="708" w:type="dxa"/>
            <w:tcBorders>
              <w:bottom w:val="single" w:sz="4" w:space="0" w:color="BFBFBF" w:themeColor="background1" w:themeShade="BF"/>
              <w:right w:val="nil"/>
            </w:tcBorders>
            <w:tcPrChange w:id="146" w:author="王鸿基" w:date="2017-10-18T16:51:00Z">
              <w:tcPr>
                <w:tcW w:w="720" w:type="dxa"/>
                <w:tcBorders>
                  <w:bottom w:val="single" w:sz="4" w:space="0" w:color="BFBFBF" w:themeColor="background1" w:themeShade="BF"/>
                  <w:right w:val="nil"/>
                </w:tcBorders>
              </w:tcPr>
            </w:tcPrChange>
          </w:tcPr>
          <w:p w14:paraId="03D092C6" w14:textId="77777777" w:rsidR="00891641" w:rsidRPr="00DE66B4" w:rsidRDefault="00891641" w:rsidP="00FD4BF4">
            <w:pPr>
              <w:cnfStyle w:val="000000100000" w:firstRow="0" w:lastRow="0" w:firstColumn="0" w:lastColumn="0" w:oddVBand="0" w:evenVBand="0" w:oddHBand="1" w:evenHBand="0" w:firstRowFirstColumn="0" w:firstRowLastColumn="0" w:lastRowFirstColumn="0" w:lastRowLastColumn="0"/>
              <w:rPr>
                <w:rFonts w:eastAsia="楷体_GB2312"/>
                <w:sz w:val="16"/>
                <w:highlight w:val="yellow"/>
              </w:rPr>
            </w:pPr>
            <w:r w:rsidRPr="00DE66B4">
              <w:rPr>
                <w:rFonts w:eastAsia="楷体_GB2312" w:hint="eastAsia"/>
                <w:sz w:val="16"/>
                <w:highlight w:val="yellow"/>
              </w:rPr>
              <w:t>5</w:t>
            </w:r>
            <w:r w:rsidRPr="00DE66B4">
              <w:rPr>
                <w:rFonts w:eastAsia="楷体_GB2312"/>
                <w:sz w:val="16"/>
                <w:highlight w:val="yellow"/>
              </w:rPr>
              <w:t>0</w:t>
            </w:r>
          </w:p>
        </w:tc>
      </w:tr>
    </w:tbl>
    <w:p w14:paraId="2CDF842E" w14:textId="6A67A103" w:rsidR="00A921C0" w:rsidRDefault="00A921C0" w:rsidP="00A921C0">
      <w:pPr>
        <w:pStyle w:val="a5"/>
        <w:rPr>
          <w:lang w:val="en-US"/>
        </w:rPr>
      </w:pPr>
      <w:del w:id="147" w:author="王鸿基" w:date="2017-10-18T16:51:00Z">
        <w:r w:rsidDel="00891641">
          <w:rPr>
            <w:rFonts w:hint="eastAsia"/>
          </w:rPr>
          <w:delText>A</w:delText>
        </w:r>
        <w:r w:rsidDel="00891641">
          <w:delText xml:space="preserve">QD=Asymmetric Quantum Dialogue </w:delText>
        </w:r>
      </w:del>
      <w:r>
        <w:t xml:space="preserve">   CAQD=Controlled Asymmetric Quantum Dialogue</w:t>
      </w:r>
    </w:p>
    <w:p w14:paraId="15DE90AF" w14:textId="77777777" w:rsidR="00A921C0" w:rsidRDefault="00A921C0" w:rsidP="00A921C0">
      <w:pPr>
        <w:pStyle w:val="a5"/>
        <w:ind w:firstLine="0"/>
      </w:pPr>
    </w:p>
    <w:p w14:paraId="1661575A" w14:textId="77777777" w:rsidR="00A921C0" w:rsidRDefault="00A921C0" w:rsidP="00A921C0">
      <w:pPr>
        <w:pStyle w:val="1"/>
      </w:pPr>
      <w:r>
        <w:t>Conclusion</w:t>
      </w:r>
    </w:p>
    <w:p w14:paraId="2F60E001" w14:textId="0E745902" w:rsidR="00A921C0" w:rsidRDefault="00A921C0" w:rsidP="00A921C0">
      <w:pPr>
        <w:ind w:rightChars="-26" w:right="-52" w:firstLineChars="142" w:firstLine="284"/>
        <w:jc w:val="both"/>
      </w:pPr>
      <w:r>
        <w:rPr>
          <w:rFonts w:hint="eastAsia"/>
        </w:rPr>
        <w:t xml:space="preserve">In summary, </w:t>
      </w:r>
      <w:r>
        <w:t>we have proposed a</w:t>
      </w:r>
      <w:del w:id="148" w:author="王鸿基" w:date="2017-10-18T16:25:00Z">
        <w:r w:rsidDel="00040FFD">
          <w:delText>n</w:delText>
        </w:r>
      </w:del>
      <w:ins w:id="149" w:author="王鸿基" w:date="2017-10-18T16:27:00Z">
        <w:r w:rsidR="00040FFD">
          <w:t xml:space="preserve"> quantum dialogue scheme, namely</w:t>
        </w:r>
      </w:ins>
      <w:r>
        <w:t xml:space="preserve"> </w:t>
      </w:r>
      <w:ins w:id="150" w:author="王鸿基" w:date="2017-10-18T16:25:00Z">
        <w:r w:rsidR="00040FFD">
          <w:t xml:space="preserve">controlled and </w:t>
        </w:r>
      </w:ins>
      <w:r>
        <w:t>asymmetric quantum d</w:t>
      </w:r>
      <w:r w:rsidRPr="00661550">
        <w:t>ialogue protocol</w:t>
      </w:r>
      <w:del w:id="151" w:author="王鸿基" w:date="2017-10-18T16:35:00Z">
        <w:r w:rsidRPr="00661550" w:rsidDel="00B40091">
          <w:delText xml:space="preserve"> with entanglement swapping between any two-qubit bell state and any four-qubit cluster state</w:delText>
        </w:r>
      </w:del>
      <w:ins w:id="152" w:author="王鸿基" w:date="2017-10-18T16:28:00Z">
        <w:r w:rsidR="00040FFD">
          <w:t xml:space="preserve">, which </w:t>
        </w:r>
      </w:ins>
      <w:ins w:id="153" w:author="王鸿基" w:date="2017-10-18T16:32:00Z">
        <w:r w:rsidR="00040FFD">
          <w:t xml:space="preserve">is </w:t>
        </w:r>
      </w:ins>
      <w:ins w:id="154" w:author="王鸿基" w:date="2017-10-18T16:34:00Z">
        <w:r w:rsidR="00B40091">
          <w:t xml:space="preserve">realized by using the </w:t>
        </w:r>
      </w:ins>
      <w:ins w:id="155" w:author="王鸿基" w:date="2017-10-18T16:35:00Z">
        <w:r w:rsidR="00B40091" w:rsidRPr="00661550">
          <w:t>entanglement swapping between any two-qubit bell state and any four-qubit cluster state</w:t>
        </w:r>
      </w:ins>
      <w:r w:rsidRPr="00661550">
        <w:t>.</w:t>
      </w:r>
      <w:r>
        <w:t xml:space="preserve"> </w:t>
      </w:r>
      <w:ins w:id="156" w:author="王鸿基" w:date="2017-10-18T16:38:00Z">
        <w:r w:rsidR="00B40091">
          <w:t>F</w:t>
        </w:r>
      </w:ins>
      <w:ins w:id="157" w:author="王鸿基" w:date="2017-10-18T16:39:00Z">
        <w:r w:rsidR="00B40091">
          <w:t>urthermore</w:t>
        </w:r>
      </w:ins>
      <w:ins w:id="158" w:author="王鸿基" w:date="2017-10-18T16:38:00Z">
        <w:r w:rsidR="00B40091">
          <w:t xml:space="preserve">, we note that </w:t>
        </w:r>
      </w:ins>
      <w:ins w:id="159" w:author="王鸿基" w:date="2017-10-18T16:39:00Z">
        <w:r w:rsidR="00B40091">
          <w:t xml:space="preserve">TP </w:t>
        </w:r>
        <w:r w:rsidR="00B40091" w:rsidRPr="00A1661D">
          <w:t>is responsible for the preparation of the initial state of the system,</w:t>
        </w:r>
        <w:r w:rsidR="00B40091">
          <w:t xml:space="preserve"> but also acts as a controller</w:t>
        </w:r>
        <w:r w:rsidR="00B40091" w:rsidRPr="00A1661D">
          <w:t>.</w:t>
        </w:r>
        <w:r w:rsidR="00B40091">
          <w:t xml:space="preserve"> </w:t>
        </w:r>
      </w:ins>
      <w:r>
        <w:t>Subsequently, for the sake of maximizing the security and flexibility of the quant</w:t>
      </w:r>
      <w:r w:rsidR="00DE66B4">
        <w:t>um communication,</w:t>
      </w:r>
      <w:ins w:id="160" w:author="王鸿基" w:date="2017-10-18T16:41:00Z">
        <w:r w:rsidR="00B40091">
          <w:t xml:space="preserve"> we </w:t>
        </w:r>
      </w:ins>
      <w:ins w:id="161" w:author="王鸿基" w:date="2017-10-18T16:43:00Z">
        <w:r w:rsidR="00885713">
          <w:t>consider</w:t>
        </w:r>
      </w:ins>
      <w:ins w:id="162" w:author="王鸿基" w:date="2017-10-18T16:44:00Z">
        <w:r w:rsidR="00885713">
          <w:t>ed</w:t>
        </w:r>
      </w:ins>
      <w:ins w:id="163" w:author="王鸿基" w:date="2017-10-18T16:43:00Z">
        <w:r w:rsidR="00885713">
          <w:t xml:space="preserve"> </w:t>
        </w:r>
      </w:ins>
      <w:ins w:id="164" w:author="王鸿基" w:date="2017-10-18T16:44:00Z">
        <w:r w:rsidR="00885713">
          <w:t xml:space="preserve">the case, where </w:t>
        </w:r>
      </w:ins>
      <w:ins w:id="165" w:author="王鸿基" w:date="2017-10-18T16:47:00Z">
        <w:r w:rsidR="00885713">
          <w:t xml:space="preserve">the asymmetric </w:t>
        </w:r>
        <w:r w:rsidR="00885713">
          <w:lastRenderedPageBreak/>
          <w:t>quantum d</w:t>
        </w:r>
        <w:r w:rsidR="00885713" w:rsidRPr="00661550">
          <w:t>ialogue protocol</w:t>
        </w:r>
        <w:r w:rsidR="00885713">
          <w:t xml:space="preserve"> is controlled by</w:t>
        </w:r>
      </w:ins>
      <w:ins w:id="166" w:author="王鸿基" w:date="2017-10-18T16:41:00Z">
        <w:r w:rsidR="00885713">
          <w:t xml:space="preserve"> multiple </w:t>
        </w:r>
        <w:r w:rsidR="00B40091">
          <w:t xml:space="preserve">controllers. </w:t>
        </w:r>
      </w:ins>
      <w:r w:rsidR="00DE66B4">
        <w:t xml:space="preserve"> </w:t>
      </w:r>
      <w:del w:id="167" w:author="王鸿基" w:date="2017-10-18T16:40:00Z">
        <w:r w:rsidR="00DE66B4" w:rsidRPr="00DE66B4" w:rsidDel="00B40091">
          <w:rPr>
            <w:highlight w:val="yellow"/>
          </w:rPr>
          <w:delText xml:space="preserve">we consider a </w:delText>
        </w:r>
        <w:r w:rsidRPr="00DE66B4" w:rsidDel="00B40091">
          <w:rPr>
            <w:highlight w:val="yellow"/>
          </w:rPr>
          <w:delText>generalized protocol based on the aforementioned scheme,</w:delText>
        </w:r>
        <w:r w:rsidDel="00B40091">
          <w:delText xml:space="preserve"> where</w:delText>
        </w:r>
      </w:del>
      <w:del w:id="168" w:author="王鸿基" w:date="2017-10-18T16:15:00Z">
        <w:r w:rsidDel="0097795F">
          <w:delText xml:space="preserve"> the</w:delText>
        </w:r>
      </w:del>
      <w:del w:id="169" w:author="王鸿基" w:date="2017-10-18T16:40:00Z">
        <w:r w:rsidDel="00B40091">
          <w:delText xml:space="preserve"> TP </w:delText>
        </w:r>
        <w:r w:rsidRPr="00A1661D" w:rsidDel="00B40091">
          <w:delText>is responsible for the preparation of the initial state of the system,</w:delText>
        </w:r>
        <w:r w:rsidDel="00B40091">
          <w:delText xml:space="preserve"> but also acts as a controller</w:delText>
        </w:r>
        <w:r w:rsidRPr="00A1661D" w:rsidDel="00B40091">
          <w:delText>.</w:delText>
        </w:r>
        <w:r w:rsidDel="00B40091">
          <w:delText xml:space="preserve"> </w:delText>
        </w:r>
      </w:del>
      <w:ins w:id="170" w:author="王鸿基" w:date="2017-10-18T16:41:00Z">
        <w:r w:rsidR="00B40091">
          <w:t xml:space="preserve"> </w:t>
        </w:r>
      </w:ins>
      <w:r>
        <w:t xml:space="preserve">In our protocol, we note that </w:t>
      </w:r>
      <w:r w:rsidRPr="00695765">
        <w:rPr>
          <w:lang w:eastAsia="zh-CN"/>
        </w:rPr>
        <w:t>the information that is delivered by Alice to Bob is twice the amount of her information obtained from Bob in a dialogue</w:t>
      </w:r>
      <w:r w:rsidRPr="00695765">
        <w:t>.</w:t>
      </w:r>
      <w:r>
        <w:t xml:space="preserve"> In other words, this quantum communication scheme is a good solution to the problem that most of the quantum dialogue protocols must exchange the same amount of information between Alice and Bob that always brings</w:t>
      </w:r>
      <w:r>
        <w:rPr>
          <w:lang w:eastAsia="zh-CN"/>
        </w:rPr>
        <w:t xml:space="preserve"> i</w:t>
      </w:r>
      <w:r w:rsidRPr="007561A2">
        <w:rPr>
          <w:lang w:eastAsia="zh-CN"/>
        </w:rPr>
        <w:t>nformation redundancy</w:t>
      </w:r>
      <w:r>
        <w:t>.</w:t>
      </w:r>
      <w:r w:rsidRPr="007561A2">
        <w:t xml:space="preserve"> </w:t>
      </w:r>
      <w:r>
        <w:t xml:space="preserve">In our </w:t>
      </w:r>
      <w:ins w:id="171" w:author="王鸿基" w:date="2017-10-18T16:49:00Z">
        <w:r w:rsidR="00885713">
          <w:t xml:space="preserve">controlled and </w:t>
        </w:r>
      </w:ins>
      <w:r>
        <w:t xml:space="preserve">asymmetric quantum dialogue protocol, the redundant information between Alice and Bob is extremely little because our protocol allows that the two legitimate communication parties can exchange unequal amount of secret information. Moreover, the analysis demonstrates that the protocol does not exist the problem of information leakage and can resist external attacks. </w:t>
      </w:r>
    </w:p>
    <w:p w14:paraId="327E44B4" w14:textId="77777777" w:rsidR="00A921C0" w:rsidRDefault="00A921C0" w:rsidP="00A921C0">
      <w:pPr>
        <w:pStyle w:val="a5"/>
        <w:ind w:firstLine="0"/>
      </w:pPr>
    </w:p>
    <w:p w14:paraId="311E8C07" w14:textId="77777777" w:rsidR="00A921C0" w:rsidRDefault="00A921C0" w:rsidP="00A921C0">
      <w:pPr>
        <w:pStyle w:val="5"/>
      </w:pPr>
      <w:r>
        <w:rPr>
          <w:rFonts w:eastAsia="MS Mincho"/>
        </w:rPr>
        <w:t>Acknowledgments</w:t>
      </w:r>
    </w:p>
    <w:p w14:paraId="7BEEABD3" w14:textId="77777777" w:rsidR="00A921C0" w:rsidRDefault="00A921C0" w:rsidP="00A921C0">
      <w:pPr>
        <w:pStyle w:val="a5"/>
      </w:pPr>
      <w:r w:rsidRPr="00CB08A4">
        <w:t>This work is supported by the National Natural Science Foundation under Grant No. 61</w:t>
      </w:r>
      <w:r w:rsidRPr="00CB08A4">
        <w:rPr>
          <w:rFonts w:hint="eastAsia"/>
        </w:rPr>
        <w:t xml:space="preserve">473199 and </w:t>
      </w:r>
      <w:r>
        <w:t>No. 61104002.</w:t>
      </w:r>
    </w:p>
    <w:p w14:paraId="0E42C234" w14:textId="77777777" w:rsidR="00A921C0" w:rsidRDefault="00A921C0" w:rsidP="00A921C0"/>
    <w:p w14:paraId="322104CE" w14:textId="77777777" w:rsidR="00A921C0" w:rsidRDefault="00A921C0" w:rsidP="00A921C0">
      <w:pPr>
        <w:pStyle w:val="5"/>
      </w:pPr>
      <w:r w:rsidRPr="005B520E">
        <w:t>References</w:t>
      </w:r>
    </w:p>
    <w:p w14:paraId="37C22A5A" w14:textId="77777777" w:rsidR="00A921C0" w:rsidRPr="005B520E" w:rsidRDefault="00A921C0" w:rsidP="00A921C0"/>
    <w:p w14:paraId="2EDF9E88" w14:textId="77777777" w:rsidR="00A921C0" w:rsidRDefault="00A921C0" w:rsidP="00A921C0">
      <w:pPr>
        <w:pStyle w:val="references"/>
      </w:pPr>
      <w:bookmarkStart w:id="172" w:name="_Ref493770797"/>
      <w:r>
        <w:t>Lo, H.K., Chau, H.F., "Unconditional security of quantum key distribution over arbitrary long distances", Science, 1999, 283(5410):2050</w:t>
      </w:r>
      <w:bookmarkEnd w:id="172"/>
    </w:p>
    <w:p w14:paraId="53D18718" w14:textId="77777777" w:rsidR="00A921C0" w:rsidRDefault="00A921C0" w:rsidP="00A921C0">
      <w:pPr>
        <w:pStyle w:val="references"/>
      </w:pPr>
      <w:bookmarkStart w:id="173" w:name="_Ref493770878"/>
      <w:r>
        <w:t>Vazirani, U., Vidick, T., "Fully device-independent quantum key distribution", Physical Review Letters, 2014, 113(14):140501</w:t>
      </w:r>
      <w:bookmarkEnd w:id="173"/>
    </w:p>
    <w:p w14:paraId="28388CB2" w14:textId="77777777" w:rsidR="00A921C0" w:rsidRDefault="00A921C0" w:rsidP="00A921C0">
      <w:pPr>
        <w:pStyle w:val="references"/>
      </w:pPr>
      <w:bookmarkStart w:id="174" w:name="_Ref493770881"/>
      <w:r>
        <w:t>Nielson, M.A., Chuang, I.L., "Quantum Computation and Quantum Information", Cambridge University Press, United Kingdom, 10th Anniversary Edition, 2010</w:t>
      </w:r>
      <w:bookmarkEnd w:id="174"/>
    </w:p>
    <w:p w14:paraId="1C7A4E80" w14:textId="77777777" w:rsidR="00A921C0" w:rsidRDefault="00A921C0" w:rsidP="00A921C0">
      <w:pPr>
        <w:pStyle w:val="references"/>
      </w:pPr>
      <w:bookmarkStart w:id="175" w:name="_Ref493841580"/>
      <w:r>
        <w:t>Du, R., Wang, B., Long, D., "Quantum Secret Sharing of Secure Direct Communication Using</w:t>
      </w:r>
      <w:r>
        <w:rPr>
          <w:rFonts w:eastAsiaTheme="minorEastAsia" w:hint="eastAsia"/>
          <w:lang w:eastAsia="zh-CN"/>
        </w:rPr>
        <w:t xml:space="preserve"> </w:t>
      </w:r>
      <w:r>
        <w:t>One-Time Pad", Internation Journal of Theoretical Physics, 2012, 51(9):2727-2736</w:t>
      </w:r>
      <w:bookmarkEnd w:id="175"/>
    </w:p>
    <w:p w14:paraId="1B224311" w14:textId="77777777" w:rsidR="00A921C0" w:rsidRDefault="00A921C0" w:rsidP="00A921C0">
      <w:pPr>
        <w:pStyle w:val="references"/>
      </w:pPr>
      <w:bookmarkStart w:id="176" w:name="_Ref493841583"/>
      <w:r>
        <w:t>Chen, X.B., Niu, X.X., Zhou, X.J., et al., "Multi-party quantum secret sharing with the single-particle quantum state to encode the information", Quantum Information Processing,</w:t>
      </w:r>
      <w:r>
        <w:rPr>
          <w:rFonts w:eastAsiaTheme="minorEastAsia" w:hint="eastAsia"/>
          <w:lang w:eastAsia="zh-CN"/>
        </w:rPr>
        <w:t xml:space="preserve"> </w:t>
      </w:r>
      <w:r>
        <w:t>2013, 12(1):365-380</w:t>
      </w:r>
      <w:bookmarkEnd w:id="176"/>
    </w:p>
    <w:p w14:paraId="0C73B05B" w14:textId="77777777" w:rsidR="00A921C0" w:rsidRDefault="00A921C0" w:rsidP="00A921C0">
      <w:pPr>
        <w:pStyle w:val="references"/>
      </w:pPr>
      <w:bookmarkStart w:id="177" w:name="_Ref493841631"/>
      <w:r>
        <w:t>Bennett, C., Brassard, G., Crepeau, C., et al., "Teleproting an unknown quantum state via</w:t>
      </w:r>
      <w:r>
        <w:rPr>
          <w:rFonts w:eastAsiaTheme="minorEastAsia" w:hint="eastAsia"/>
          <w:lang w:eastAsia="zh-CN"/>
        </w:rPr>
        <w:t xml:space="preserve"> </w:t>
      </w:r>
      <w:r>
        <w:t>dual classical and EPR channels", Physical Review Letters, 1993, 70(13):1895</w:t>
      </w:r>
      <w:bookmarkEnd w:id="177"/>
    </w:p>
    <w:p w14:paraId="4D4149FB" w14:textId="77777777" w:rsidR="00A921C0" w:rsidRDefault="00A921C0" w:rsidP="00A921C0">
      <w:pPr>
        <w:pStyle w:val="references"/>
      </w:pPr>
      <w:bookmarkStart w:id="178" w:name="_Ref493841633"/>
      <w:r>
        <w:t>Jiang, M., Huang, X., Zhou, L.L., et al., "Quantum state transformation and general design</w:t>
      </w:r>
      <w:r>
        <w:rPr>
          <w:rFonts w:eastAsiaTheme="minorEastAsia" w:hint="eastAsia"/>
          <w:lang w:eastAsia="zh-CN"/>
        </w:rPr>
        <w:t xml:space="preserve"> </w:t>
      </w:r>
      <w:r>
        <w:t>scheme on teleportation protocols", Chinese Science Bulletin, 2012, 57(18):2247-2251</w:t>
      </w:r>
      <w:bookmarkEnd w:id="178"/>
    </w:p>
    <w:p w14:paraId="5CC0017E" w14:textId="77777777" w:rsidR="00A921C0" w:rsidRDefault="00A921C0" w:rsidP="00A921C0">
      <w:pPr>
        <w:pStyle w:val="references"/>
      </w:pPr>
      <w:bookmarkStart w:id="179" w:name="_Ref493841635"/>
      <w:r>
        <w:t xml:space="preserve">Oh, S., Lee, S., Lee, H.W., "Fidelity of Quantum Teleportation through Noisy Channels", </w:t>
      </w:r>
      <w:r>
        <w:rPr>
          <w:rFonts w:eastAsiaTheme="minorEastAsia" w:hint="eastAsia"/>
          <w:lang w:eastAsia="zh-CN"/>
        </w:rPr>
        <w:t xml:space="preserve"> </w:t>
      </w:r>
      <w:r>
        <w:t>Physical Review A, 2002, 66(2):207-212</w:t>
      </w:r>
      <w:bookmarkEnd w:id="179"/>
    </w:p>
    <w:p w14:paraId="4D061A69" w14:textId="77777777" w:rsidR="00A921C0" w:rsidRDefault="00A921C0" w:rsidP="00A921C0">
      <w:pPr>
        <w:pStyle w:val="references"/>
      </w:pPr>
      <w:bookmarkStart w:id="180" w:name="_Ref493841636"/>
      <w:r>
        <w:t>Marzalino, U., Buchleitner, A., "Quantum teleportation with identical particles", Physical</w:t>
      </w:r>
      <w:r>
        <w:rPr>
          <w:rFonts w:eastAsiaTheme="minorEastAsia" w:hint="eastAsia"/>
          <w:lang w:eastAsia="zh-CN"/>
        </w:rPr>
        <w:t xml:space="preserve"> </w:t>
      </w:r>
      <w:r>
        <w:t>Review A, 2015, 91(3)</w:t>
      </w:r>
      <w:bookmarkEnd w:id="180"/>
    </w:p>
    <w:p w14:paraId="7E300D9A" w14:textId="77777777" w:rsidR="00A921C0" w:rsidRDefault="00A921C0" w:rsidP="00A921C0">
      <w:pPr>
        <w:pStyle w:val="references"/>
      </w:pPr>
      <w:bookmarkStart w:id="181" w:name="_Ref493771034"/>
      <w:r>
        <w:t>Zarmehi, F., Houshmand, M., "Controlled Bidirectional Quantum Secure Direct Communication</w:t>
      </w:r>
      <w:r>
        <w:rPr>
          <w:rFonts w:eastAsiaTheme="minorEastAsia" w:hint="eastAsia"/>
          <w:lang w:eastAsia="zh-CN"/>
        </w:rPr>
        <w:t xml:space="preserve"> </w:t>
      </w:r>
      <w:r>
        <w:t xml:space="preserve">Network Using Classical XOR Operation and </w:t>
      </w:r>
      <w:r>
        <w:t>Quantum Entanglement", IEEE Communications Letters,</w:t>
      </w:r>
      <w:r>
        <w:rPr>
          <w:rFonts w:eastAsiaTheme="minorEastAsia" w:hint="eastAsia"/>
          <w:lang w:eastAsia="zh-CN"/>
        </w:rPr>
        <w:t xml:space="preserve"> </w:t>
      </w:r>
      <w:r>
        <w:t>2016, 20(10):2071-2074</w:t>
      </w:r>
      <w:bookmarkEnd w:id="181"/>
      <w:r>
        <w:t xml:space="preserve"> </w:t>
      </w:r>
    </w:p>
    <w:p w14:paraId="1486B686" w14:textId="77777777" w:rsidR="00A921C0" w:rsidRDefault="00A921C0" w:rsidP="00A921C0">
      <w:pPr>
        <w:pStyle w:val="references"/>
      </w:pPr>
      <w:r>
        <w:t>Yang, C.W., Hwang, T., "Improved QSDC Protocol over a Collective-Dephasing Noise Channel",</w:t>
      </w:r>
      <w:r>
        <w:rPr>
          <w:rFonts w:eastAsiaTheme="minorEastAsia" w:hint="eastAsia"/>
          <w:lang w:eastAsia="zh-CN"/>
        </w:rPr>
        <w:t xml:space="preserve"> </w:t>
      </w:r>
      <w:r>
        <w:t xml:space="preserve"> International Journal of Theoretical Physics, 2012, 51(12):3941-3950</w:t>
      </w:r>
    </w:p>
    <w:p w14:paraId="0F14E39C" w14:textId="77777777" w:rsidR="00A921C0" w:rsidRDefault="00A921C0" w:rsidP="00A921C0">
      <w:pPr>
        <w:pStyle w:val="references"/>
      </w:pPr>
      <w:r>
        <w:t>Jin, X.R., Ji, X., Zhang, Y.Q., et al., "Three-party quantum secure direct communication</w:t>
      </w:r>
      <w:r>
        <w:rPr>
          <w:rFonts w:eastAsiaTheme="minorEastAsia" w:hint="eastAsia"/>
          <w:lang w:eastAsia="zh-CN"/>
        </w:rPr>
        <w:t xml:space="preserve"> </w:t>
      </w:r>
      <w:r>
        <w:t xml:space="preserve">based on GHZ states", Physics Letters A, 2006, 354(1-2):67-70 </w:t>
      </w:r>
    </w:p>
    <w:p w14:paraId="2F6CA29A" w14:textId="77777777" w:rsidR="00A921C0" w:rsidRDefault="00A921C0" w:rsidP="00A921C0">
      <w:pPr>
        <w:pStyle w:val="references"/>
      </w:pPr>
      <w:bookmarkStart w:id="182" w:name="_Ref493770947"/>
      <w:r>
        <w:t>Deng, F.G., Li, X.H., Li, C.Y., et al., "Quantum secure direct communication network with Einstein-Podolsky-Rosen pairs", Physics Letters A, 2006, 359(5):359-365</w:t>
      </w:r>
      <w:bookmarkEnd w:id="182"/>
    </w:p>
    <w:p w14:paraId="75A6B9FF" w14:textId="77777777" w:rsidR="00A921C0" w:rsidRDefault="00A921C0" w:rsidP="00A921C0">
      <w:pPr>
        <w:pStyle w:val="references"/>
      </w:pPr>
      <w:r>
        <w:t>Wang, S.A., Lu, C.Y., "Quantum secure direct communication network", Nanotechnology, IEEE,</w:t>
      </w:r>
      <w:r>
        <w:rPr>
          <w:rFonts w:eastAsiaTheme="minorEastAsia" w:hint="eastAsia"/>
          <w:lang w:eastAsia="zh-CN"/>
        </w:rPr>
        <w:t xml:space="preserve"> </w:t>
      </w:r>
      <w:r>
        <w:t xml:space="preserve">2014:752-755 </w:t>
      </w:r>
    </w:p>
    <w:p w14:paraId="183A537D" w14:textId="77777777" w:rsidR="00A921C0" w:rsidRDefault="00A921C0" w:rsidP="00A921C0">
      <w:pPr>
        <w:pStyle w:val="references"/>
      </w:pPr>
      <w:r>
        <w:t>Gao, F., Qin, S.J., Wen, Q.Y., et al., "Cryptanalysis of multiparty controlled quantum secure direct communication using Greenberger-Horne-Zeilinger state", Optics Communications, 2010, 283(1):192-195</w:t>
      </w:r>
    </w:p>
    <w:p w14:paraId="10A1B2F6" w14:textId="77777777" w:rsidR="00A921C0" w:rsidRDefault="00A921C0" w:rsidP="00A921C0">
      <w:pPr>
        <w:pStyle w:val="references"/>
        <w:ind w:left="354" w:hanging="354"/>
      </w:pPr>
      <w:bookmarkStart w:id="183" w:name="_Ref493771000"/>
      <w:r>
        <w:t>Beige, A., Englert, B.G., Kurtsiefer, C., Weinfuter, H.: Secure communication with a publicly known key. Acta Phys. Pol. A 101(3), 357(2002)</w:t>
      </w:r>
      <w:bookmarkEnd w:id="183"/>
      <w:r>
        <w:t xml:space="preserve"> </w:t>
      </w:r>
    </w:p>
    <w:p w14:paraId="265B44F6" w14:textId="77777777" w:rsidR="00A921C0" w:rsidRDefault="00A921C0" w:rsidP="00A921C0">
      <w:pPr>
        <w:pStyle w:val="references"/>
        <w:rPr>
          <w:lang w:eastAsia="zh-CN"/>
        </w:rPr>
      </w:pPr>
      <w:bookmarkStart w:id="184" w:name="_Ref493771003"/>
      <w:r>
        <w:t>Zhou, NR., Wu, GT., Gong, LH. et al.: Secure Quantum Dialogue Protocol Based on W States Without Information Leakage. Int J Theor Phys. 52(9), 3204-3211(2013)</w:t>
      </w:r>
      <w:bookmarkEnd w:id="184"/>
      <w:r>
        <w:t xml:space="preserve"> </w:t>
      </w:r>
    </w:p>
    <w:p w14:paraId="167150AF" w14:textId="77777777" w:rsidR="00A921C0" w:rsidRDefault="00A921C0" w:rsidP="00A921C0">
      <w:pPr>
        <w:pStyle w:val="references"/>
        <w:rPr>
          <w:lang w:eastAsia="zh-CN"/>
        </w:rPr>
      </w:pPr>
      <w:bookmarkStart w:id="185" w:name="_Ref493771039"/>
      <w:r>
        <w:rPr>
          <w:lang w:eastAsia="zh-CN"/>
        </w:rPr>
        <w:t>Chen, X.B., Wen, Q.Y., Guo, F.Z., et al., "controlled quantum secure direct communication</w:t>
      </w:r>
      <w:r>
        <w:rPr>
          <w:rFonts w:eastAsiaTheme="minorEastAsia" w:hint="eastAsia"/>
          <w:lang w:eastAsia="zh-CN"/>
        </w:rPr>
        <w:t xml:space="preserve"> </w:t>
      </w:r>
      <w:r>
        <w:rPr>
          <w:lang w:eastAsia="zh-CN"/>
        </w:rPr>
        <w:t>with W state", International Journal of Quantum Information, 2008, 6(04)</w:t>
      </w:r>
      <w:bookmarkEnd w:id="185"/>
    </w:p>
    <w:p w14:paraId="14310FB6" w14:textId="77777777" w:rsidR="00A921C0" w:rsidRDefault="00A921C0" w:rsidP="00A921C0">
      <w:pPr>
        <w:pStyle w:val="references"/>
        <w:rPr>
          <w:lang w:eastAsia="zh-CN"/>
        </w:rPr>
      </w:pPr>
      <w:bookmarkStart w:id="186" w:name="_Ref493771041"/>
      <w:r>
        <w:rPr>
          <w:lang w:eastAsia="zh-CN"/>
        </w:rPr>
        <w:t>Patwardhan S., Moulick, S.R., Panigrahi, P.K., "Efficient Controlled Quantum Secure Direct Communication Protocols", Internatioanal Journal of Theoretical Physics", 2016, 55(7):3280-3288</w:t>
      </w:r>
      <w:bookmarkEnd w:id="186"/>
      <w:r>
        <w:rPr>
          <w:lang w:eastAsia="zh-CN"/>
        </w:rPr>
        <w:t xml:space="preserve"> </w:t>
      </w:r>
    </w:p>
    <w:p w14:paraId="39346D31" w14:textId="77777777" w:rsidR="00A921C0" w:rsidRDefault="00A921C0" w:rsidP="00A921C0">
      <w:pPr>
        <w:pStyle w:val="references"/>
        <w:rPr>
          <w:lang w:eastAsia="zh-CN"/>
        </w:rPr>
      </w:pPr>
      <w:bookmarkStart w:id="187" w:name="_Ref493771043"/>
      <w:r>
        <w:t>Hassanpour, S., Houshmand, M., "Efficient controlled quantum secure direct communication</w:t>
      </w:r>
      <w:r>
        <w:rPr>
          <w:rFonts w:hint="eastAsia"/>
          <w:lang w:eastAsia="zh-CN"/>
        </w:rPr>
        <w:t xml:space="preserve"> </w:t>
      </w:r>
      <w:r>
        <w:t>based on GHZ-like states", Quantum Information Processing, 2015, 14(2):739-753</w:t>
      </w:r>
      <w:bookmarkEnd w:id="187"/>
    </w:p>
    <w:p w14:paraId="2B4DD3DC" w14:textId="77777777" w:rsidR="00A921C0" w:rsidRDefault="00A921C0" w:rsidP="00A921C0">
      <w:pPr>
        <w:pStyle w:val="references"/>
      </w:pPr>
      <w:bookmarkStart w:id="188" w:name="_Ref493771070"/>
      <w:r>
        <w:t>Nguyen, B.A.: Quantum dialogue. Phys. Lett. A. 328(1), 6(2004)</w:t>
      </w:r>
      <w:bookmarkEnd w:id="188"/>
      <w:r>
        <w:t xml:space="preserve"> </w:t>
      </w:r>
    </w:p>
    <w:p w14:paraId="63C55757" w14:textId="77777777" w:rsidR="00A921C0" w:rsidRDefault="00A921C0" w:rsidP="00A921C0">
      <w:pPr>
        <w:pStyle w:val="references"/>
      </w:pPr>
      <w:bookmarkStart w:id="189" w:name="_Ref493771096"/>
      <w:r>
        <w:t>Gao, G.: Two quantum dialogue protocols without information leakage. Opt. Commun. 283(10), 2288-1193(2010)</w:t>
      </w:r>
      <w:bookmarkEnd w:id="189"/>
    </w:p>
    <w:p w14:paraId="24B49C31" w14:textId="77777777" w:rsidR="00A921C0" w:rsidRDefault="00A921C0" w:rsidP="00A921C0">
      <w:pPr>
        <w:pStyle w:val="references"/>
      </w:pPr>
      <w:bookmarkStart w:id="190" w:name="_Ref493771099"/>
      <w:r>
        <w:t>Wang, M., Ma, W., Shen, D. et al.: A Quantum Dialogue Protocol Based on Four-Qubit Entangled State. Int J Theor Phys. 54(4), 1388-1395(2015)</w:t>
      </w:r>
      <w:bookmarkEnd w:id="190"/>
    </w:p>
    <w:p w14:paraId="3FD8D9BE" w14:textId="77777777" w:rsidR="00A921C0" w:rsidRDefault="00A921C0" w:rsidP="00A921C0">
      <w:pPr>
        <w:pStyle w:val="references"/>
      </w:pPr>
      <w:bookmarkStart w:id="191" w:name="_Ref493771101"/>
      <w:r>
        <w:t>Yin, AH., Tang, ZH.: Two-Step Efficient Quantum Dialogue with Three-Particle Entangled W State. Int J Theor Phys. 53(8), 2765-2767(2014)</w:t>
      </w:r>
      <w:bookmarkEnd w:id="191"/>
    </w:p>
    <w:p w14:paraId="7D2634F9" w14:textId="77777777" w:rsidR="00A921C0" w:rsidRDefault="00A921C0" w:rsidP="00A921C0">
      <w:pPr>
        <w:pStyle w:val="references"/>
      </w:pPr>
      <w:bookmarkStart w:id="192" w:name="_Ref493771103"/>
      <w:r w:rsidRPr="00DD26A2">
        <w:t>Wang, R., Li, D., Liu, Y. et al.</w:t>
      </w:r>
      <w:r>
        <w:t xml:space="preserve">: </w:t>
      </w:r>
      <w:bookmarkStart w:id="193" w:name="OLE_LINK9"/>
      <w:bookmarkStart w:id="194" w:name="OLE_LINK10"/>
      <w:bookmarkStart w:id="195" w:name="OLE_LINK11"/>
      <w:bookmarkStart w:id="196" w:name="OLE_LINK12"/>
      <w:r>
        <w:t>Two Ways of Robust Quantum Dialogue by Using Four-Qubit Cluster State.</w:t>
      </w:r>
      <w:bookmarkEnd w:id="193"/>
      <w:bookmarkEnd w:id="194"/>
      <w:bookmarkEnd w:id="195"/>
      <w:bookmarkEnd w:id="196"/>
      <w:r>
        <w:t xml:space="preserve"> </w:t>
      </w:r>
      <w:r w:rsidRPr="00DD26A2">
        <w:t>Int J Theor Phys</w:t>
      </w:r>
      <w:r>
        <w:t>. 55(4), 2110-2124(2016)</w:t>
      </w:r>
      <w:bookmarkEnd w:id="192"/>
    </w:p>
    <w:p w14:paraId="3DCB2453" w14:textId="77777777" w:rsidR="00A921C0" w:rsidRDefault="00A921C0" w:rsidP="00A921C0">
      <w:pPr>
        <w:pStyle w:val="references"/>
      </w:pPr>
      <w:bookmarkStart w:id="197" w:name="_Ref493771104"/>
      <w:r w:rsidRPr="003D7556">
        <w:t>Zhang, Q., Li, C., Li, Y. et al.</w:t>
      </w:r>
      <w:r>
        <w:t>: Quantum Secure Direct Communication Based on Four-Qubit Cluster States.</w:t>
      </w:r>
      <w:r w:rsidRPr="003D7556">
        <w:t xml:space="preserve"> Int J Theor Phys</w:t>
      </w:r>
      <w:r>
        <w:t>. 52(1), 22-26(2013)</w:t>
      </w:r>
      <w:bookmarkEnd w:id="197"/>
    </w:p>
    <w:p w14:paraId="353D6556" w14:textId="77777777" w:rsidR="00A921C0" w:rsidRDefault="00A921C0" w:rsidP="00A921C0">
      <w:pPr>
        <w:pStyle w:val="references"/>
      </w:pPr>
      <w:r>
        <w:t>Zhan, YB., Zhang, LL., Wang, YW., et al.: Quantum Dialogue by Using Non-Symmetric Quantum Channel. Communications in Theoretical Physics. 53(4), 648(2010)</w:t>
      </w:r>
    </w:p>
    <w:p w14:paraId="0F655E46" w14:textId="77777777" w:rsidR="00A921C0" w:rsidRDefault="00A921C0" w:rsidP="00A921C0">
      <w:pPr>
        <w:pStyle w:val="references"/>
      </w:pPr>
      <w:r w:rsidRPr="000B3A99">
        <w:t>Banerjee, A., Shukla, C., Thapliyal, K. et al.</w:t>
      </w:r>
      <w:r>
        <w:t xml:space="preserve">: Asymmetric Quantum Dialogue in Noisy Environment. </w:t>
      </w:r>
      <w:r w:rsidRPr="000B3A99">
        <w:t>Quantum Inf Process</w:t>
      </w:r>
      <w:r>
        <w:t>. 1-2(2017</w:t>
      </w:r>
      <w:r>
        <w:rPr>
          <w:rFonts w:hint="eastAsia"/>
          <w:lang w:eastAsia="zh-CN"/>
        </w:rPr>
        <w:t>)</w:t>
      </w:r>
    </w:p>
    <w:p w14:paraId="3EDE6897" w14:textId="77777777" w:rsidR="00A921C0" w:rsidRDefault="00A921C0" w:rsidP="00A921C0">
      <w:pPr>
        <w:pStyle w:val="references"/>
        <w:rPr>
          <w:lang w:eastAsia="zh-CN"/>
        </w:rPr>
      </w:pPr>
      <w:bookmarkStart w:id="198" w:name="_Ref493771258"/>
      <w:r>
        <w:rPr>
          <w:lang w:eastAsia="zh-CN"/>
        </w:rPr>
        <w:t>Li, J., Jin, HF., Jing, B.:</w:t>
      </w:r>
      <w:r w:rsidRPr="0097760C">
        <w:t xml:space="preserve"> </w:t>
      </w:r>
      <w:r>
        <w:rPr>
          <w:lang w:eastAsia="zh-CN"/>
        </w:rPr>
        <w:t>Improved eavesdropping detection strategy based on four-particle</w:t>
      </w:r>
      <w:r>
        <w:rPr>
          <w:rFonts w:hint="eastAsia"/>
          <w:lang w:eastAsia="zh-CN"/>
        </w:rPr>
        <w:t xml:space="preserve"> </w:t>
      </w:r>
      <w:r>
        <w:rPr>
          <w:lang w:eastAsia="zh-CN"/>
        </w:rPr>
        <w:t>cluster state in quantum direct communication protocol. Sci. Bull. 57(34), 4434(2012)</w:t>
      </w:r>
      <w:bookmarkEnd w:id="198"/>
      <w:r>
        <w:rPr>
          <w:lang w:eastAsia="zh-CN"/>
        </w:rPr>
        <w:t xml:space="preserve"> </w:t>
      </w:r>
    </w:p>
    <w:p w14:paraId="755F356E" w14:textId="77777777" w:rsidR="00A921C0" w:rsidRDefault="00A921C0" w:rsidP="00A921C0">
      <w:pPr>
        <w:pStyle w:val="references"/>
        <w:rPr>
          <w:lang w:eastAsia="zh-CN"/>
        </w:rPr>
      </w:pPr>
      <w:bookmarkStart w:id="199" w:name="_Ref493771299"/>
      <w:r>
        <w:rPr>
          <w:lang w:eastAsia="zh-CN"/>
        </w:rPr>
        <w:t>Chou, Y.H., Lin, Y.T., Zeng, G.J., et al., "Controlled bidirectional quantum secure direct</w:t>
      </w:r>
      <w:r>
        <w:rPr>
          <w:rFonts w:eastAsiaTheme="minorEastAsia" w:hint="eastAsia"/>
          <w:lang w:eastAsia="zh-CN"/>
        </w:rPr>
        <w:t xml:space="preserve"> </w:t>
      </w:r>
      <w:r>
        <w:rPr>
          <w:lang w:eastAsia="zh-CN"/>
        </w:rPr>
        <w:t>communication", The Scientific World Journal, 2014, 2014(6):694798</w:t>
      </w:r>
      <w:bookmarkEnd w:id="199"/>
      <w:r>
        <w:rPr>
          <w:lang w:eastAsia="zh-CN"/>
        </w:rPr>
        <w:t xml:space="preserve"> </w:t>
      </w:r>
    </w:p>
    <w:p w14:paraId="6091AF3A" w14:textId="77777777" w:rsidR="00A921C0" w:rsidRDefault="00A921C0" w:rsidP="00A921C0">
      <w:pPr>
        <w:pStyle w:val="references"/>
        <w:rPr>
          <w:lang w:eastAsia="zh-CN"/>
        </w:rPr>
      </w:pPr>
      <w:bookmarkStart w:id="200" w:name="_Ref493771308"/>
      <w:r>
        <w:rPr>
          <w:lang w:eastAsia="zh-CN"/>
        </w:rPr>
        <w:t>Li, Y.H., Li, X.L., Sang, M.H., et al., "Bidirectional controlled quantum teleportation and</w:t>
      </w:r>
      <w:r>
        <w:rPr>
          <w:rFonts w:eastAsiaTheme="minorEastAsia" w:hint="eastAsia"/>
          <w:lang w:eastAsia="zh-CN"/>
        </w:rPr>
        <w:t xml:space="preserve"> </w:t>
      </w:r>
      <w:r>
        <w:rPr>
          <w:lang w:eastAsia="zh-CN"/>
        </w:rPr>
        <w:t>secure direct communication using five-qubit entangled state", 2013, 12(12):3835-3844</w:t>
      </w:r>
      <w:bookmarkEnd w:id="200"/>
    </w:p>
    <w:p w14:paraId="4FFC1E0F" w14:textId="77777777" w:rsidR="00A921C0" w:rsidRDefault="00A921C0" w:rsidP="00A921C0">
      <w:pPr>
        <w:pStyle w:val="references"/>
        <w:sectPr w:rsidR="00A921C0" w:rsidSect="00FD4BF4">
          <w:type w:val="continuous"/>
          <w:pgSz w:w="12240" w:h="15840" w:code="1"/>
          <w:pgMar w:top="1080" w:right="907" w:bottom="1440" w:left="907" w:header="720" w:footer="720" w:gutter="0"/>
          <w:cols w:num="2" w:space="360"/>
          <w:docGrid w:linePitch="360"/>
        </w:sectPr>
      </w:pPr>
    </w:p>
    <w:p w14:paraId="161A0510" w14:textId="77777777" w:rsidR="00A921C0" w:rsidRDefault="00A921C0" w:rsidP="00A921C0"/>
    <w:p w14:paraId="7F40E198" w14:textId="77777777" w:rsidR="0014330F" w:rsidRDefault="0014330F"/>
    <w:sectPr w:rsidR="0014330F">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王鸿基" w:date="2017-10-18T15:03:00Z" w:initials="王鸿基">
    <w:p w14:paraId="02ECD9D6" w14:textId="53351005" w:rsidR="00D73E19" w:rsidRDefault="00D73E19">
      <w:pPr>
        <w:pStyle w:val="aa"/>
        <w:rPr>
          <w:lang w:eastAsia="zh-CN"/>
        </w:rPr>
      </w:pPr>
      <w:r>
        <w:rPr>
          <w:rStyle w:val="a9"/>
        </w:rPr>
        <w:annotationRef/>
      </w:r>
      <w:r>
        <w:rPr>
          <w:rFonts w:hint="eastAsia"/>
          <w:lang w:eastAsia="zh-CN"/>
        </w:rPr>
        <w:t>老师：这部分是说，构建量子密钥分发网络能够解决光子检测的困难性限制量子密钥分发的距离和速度的问题，量子密钥分发网络能够满足两个不相邻的用户通过中间转发节点完成长距离通信。</w:t>
      </w:r>
    </w:p>
  </w:comment>
  <w:comment w:id="22" w:author="王鸿基" w:date="2017-10-18T15:34:00Z" w:initials="王鸿基">
    <w:p w14:paraId="47A2B015" w14:textId="2BA31388" w:rsidR="00D73E19" w:rsidRDefault="00D73E19">
      <w:pPr>
        <w:pStyle w:val="aa"/>
        <w:rPr>
          <w:lang w:eastAsia="zh-CN"/>
        </w:rPr>
      </w:pPr>
      <w:r>
        <w:rPr>
          <w:rStyle w:val="a9"/>
        </w:rPr>
        <w:annotationRef/>
      </w:r>
      <w:r>
        <w:rPr>
          <w:rFonts w:hint="eastAsia"/>
          <w:lang w:eastAsia="zh-CN"/>
        </w:rPr>
        <w:t>上面不是去了一个关于量子安全直接通信的例子吗，这里又举了一个，参考文献在引用</w:t>
      </w:r>
      <w:r>
        <w:rPr>
          <w:rFonts w:hint="eastAsia"/>
          <w:lang w:eastAsia="zh-CN"/>
        </w:rPr>
        <w:t>[</w:t>
      </w:r>
      <w:r>
        <w:rPr>
          <w:lang w:eastAsia="zh-CN"/>
        </w:rPr>
        <w:t>13</w:t>
      </w:r>
      <w:r>
        <w:rPr>
          <w:rFonts w:hint="eastAsia"/>
          <w:lang w:eastAsia="zh-CN"/>
        </w:rPr>
        <w:t>]</w:t>
      </w:r>
    </w:p>
  </w:comment>
  <w:comment w:id="40" w:author="1" w:date="2017-10-15T15:38:00Z" w:initials="1">
    <w:p w14:paraId="13DEA989" w14:textId="252A9CC6" w:rsidR="00D73E19" w:rsidRDefault="00D73E19">
      <w:pPr>
        <w:pStyle w:val="aa"/>
        <w:rPr>
          <w:lang w:eastAsia="zh-CN"/>
        </w:rPr>
      </w:pPr>
      <w:r>
        <w:rPr>
          <w:rStyle w:val="a9"/>
        </w:rPr>
        <w:annotationRef/>
      </w:r>
      <w:r>
        <w:rPr>
          <w:rFonts w:hint="eastAsia"/>
          <w:lang w:eastAsia="zh-CN"/>
        </w:rPr>
        <w:t>表述不全。</w:t>
      </w:r>
    </w:p>
  </w:comment>
  <w:comment w:id="41" w:author="王鸿基" w:date="2017-10-18T16:07:00Z" w:initials="王鸿基">
    <w:p w14:paraId="50124EB7" w14:textId="4573259A" w:rsidR="00D73E19" w:rsidRDefault="00D73E19">
      <w:pPr>
        <w:pStyle w:val="aa"/>
        <w:rPr>
          <w:lang w:eastAsia="zh-CN"/>
        </w:rPr>
      </w:pPr>
      <w:r>
        <w:rPr>
          <w:rStyle w:val="a9"/>
        </w:rPr>
        <w:annotationRef/>
      </w:r>
      <w:r>
        <w:rPr>
          <w:lang w:eastAsia="zh-CN"/>
        </w:rPr>
        <w:t>老师</w:t>
      </w:r>
      <w:r>
        <w:rPr>
          <w:rFonts w:hint="eastAsia"/>
          <w:lang w:eastAsia="zh-CN"/>
        </w:rPr>
        <w:t>：</w:t>
      </w:r>
      <w:r>
        <w:rPr>
          <w:lang w:eastAsia="zh-CN"/>
        </w:rPr>
        <w:t>这个不太明白如何改</w:t>
      </w:r>
    </w:p>
  </w:comment>
  <w:comment w:id="54" w:author="1" w:date="2017-10-15T15:40:00Z" w:initials="1">
    <w:p w14:paraId="7A03D5DB" w14:textId="41D957AD" w:rsidR="00D73E19" w:rsidRDefault="00D73E19">
      <w:pPr>
        <w:pStyle w:val="aa"/>
        <w:rPr>
          <w:lang w:eastAsia="zh-CN"/>
        </w:rPr>
      </w:pPr>
      <w:r>
        <w:rPr>
          <w:rStyle w:val="a9"/>
        </w:rPr>
        <w:annotationRef/>
      </w:r>
      <w:r>
        <w:rPr>
          <w:rFonts w:hint="eastAsia"/>
          <w:lang w:eastAsia="zh-CN"/>
        </w:rPr>
        <w:t>查询一下这些地方</w:t>
      </w:r>
      <w:r>
        <w:rPr>
          <w:rFonts w:hint="eastAsia"/>
          <w:lang w:eastAsia="zh-CN"/>
        </w:rPr>
        <w:t>the</w:t>
      </w:r>
      <w:r>
        <w:rPr>
          <w:lang w:eastAsia="zh-CN"/>
        </w:rPr>
        <w:t xml:space="preserve"> </w:t>
      </w:r>
      <w:r>
        <w:rPr>
          <w:rFonts w:hint="eastAsia"/>
          <w:lang w:eastAsia="zh-CN"/>
        </w:rPr>
        <w:t>要不要加上去。</w:t>
      </w:r>
    </w:p>
  </w:comment>
  <w:comment w:id="55" w:author="王鸿基" w:date="2017-10-18T16:15:00Z" w:initials="王鸿基">
    <w:p w14:paraId="7CE3E597" w14:textId="368BC532" w:rsidR="00D73E19" w:rsidRDefault="00D73E19">
      <w:pPr>
        <w:pStyle w:val="aa"/>
        <w:rPr>
          <w:lang w:eastAsia="zh-CN"/>
        </w:rPr>
      </w:pPr>
      <w:r>
        <w:rPr>
          <w:rStyle w:val="a9"/>
        </w:rPr>
        <w:annotationRef/>
      </w:r>
      <w:r>
        <w:rPr>
          <w:lang w:eastAsia="zh-CN"/>
        </w:rPr>
        <w:t>已改</w:t>
      </w:r>
      <w:r>
        <w:rPr>
          <w:rFonts w:hint="eastAsia"/>
          <w:lang w:eastAsia="zh-CN"/>
        </w:rPr>
        <w:t>，</w:t>
      </w:r>
      <w:r>
        <w:rPr>
          <w:lang w:eastAsia="zh-CN"/>
        </w:rPr>
        <w:t>TP</w:t>
      </w:r>
      <w:r>
        <w:rPr>
          <w:lang w:eastAsia="zh-CN"/>
        </w:rPr>
        <w:t>前面的</w:t>
      </w:r>
      <w:r>
        <w:rPr>
          <w:rFonts w:hint="eastAsia"/>
          <w:lang w:eastAsia="zh-CN"/>
        </w:rPr>
        <w:t>“</w:t>
      </w:r>
      <w:r>
        <w:rPr>
          <w:rFonts w:hint="eastAsia"/>
          <w:lang w:eastAsia="zh-CN"/>
        </w:rPr>
        <w:t>the</w:t>
      </w:r>
      <w:r>
        <w:rPr>
          <w:rFonts w:hint="eastAsia"/>
          <w:lang w:eastAsia="zh-CN"/>
        </w:rPr>
        <w:t>”</w:t>
      </w:r>
      <w:r>
        <w:rPr>
          <w:lang w:eastAsia="zh-CN"/>
        </w:rPr>
        <w:t>都已经删除</w:t>
      </w:r>
    </w:p>
  </w:comment>
  <w:comment w:id="70" w:author="1" w:date="2017-10-15T15:45:00Z" w:initials="1">
    <w:p w14:paraId="64887286" w14:textId="03D6584B" w:rsidR="00D73E19" w:rsidRDefault="00D73E19">
      <w:pPr>
        <w:pStyle w:val="aa"/>
        <w:rPr>
          <w:lang w:eastAsia="zh-CN"/>
        </w:rPr>
      </w:pPr>
      <w:r>
        <w:rPr>
          <w:rStyle w:val="a9"/>
        </w:rPr>
        <w:annotationRef/>
      </w:r>
      <w:r>
        <w:rPr>
          <w:rFonts w:hint="eastAsia"/>
          <w:lang w:eastAsia="zh-CN"/>
        </w:rPr>
        <w:t>这个单独分为</w:t>
      </w:r>
      <w:r>
        <w:rPr>
          <w:rFonts w:hint="eastAsia"/>
          <w:lang w:eastAsia="zh-CN"/>
        </w:rPr>
        <w:t>3</w:t>
      </w:r>
      <w:r>
        <w:rPr>
          <w:lang w:eastAsia="zh-CN"/>
        </w:rPr>
        <w:t>.2</w:t>
      </w:r>
      <w:r>
        <w:rPr>
          <w:rFonts w:hint="eastAsia"/>
          <w:lang w:eastAsia="zh-CN"/>
        </w:rPr>
        <w:t>小节部分。</w:t>
      </w:r>
    </w:p>
  </w:comment>
  <w:comment w:id="71" w:author="王鸿基" w:date="2017-10-18T16:22:00Z" w:initials="王鸿基">
    <w:p w14:paraId="5A6D6E1F" w14:textId="694CAB3D" w:rsidR="00D73E19" w:rsidRDefault="00D73E19">
      <w:pPr>
        <w:pStyle w:val="aa"/>
        <w:rPr>
          <w:lang w:eastAsia="zh-CN"/>
        </w:rPr>
      </w:pPr>
      <w:r>
        <w:rPr>
          <w:rStyle w:val="a9"/>
        </w:rPr>
        <w:annotationRef/>
      </w:r>
      <w:r>
        <w:rPr>
          <w:lang w:eastAsia="zh-CN"/>
        </w:rPr>
        <w:t>已改</w:t>
      </w:r>
    </w:p>
  </w:comment>
  <w:comment w:id="113" w:author="1" w:date="2017-09-27T13:32:00Z" w:initials="1">
    <w:p w14:paraId="380F782A" w14:textId="77777777" w:rsidR="00D73E19" w:rsidRDefault="00D73E19" w:rsidP="00A921C0">
      <w:pPr>
        <w:pStyle w:val="aa"/>
        <w:rPr>
          <w:lang w:eastAsia="zh-CN"/>
        </w:rPr>
      </w:pPr>
      <w:r>
        <w:rPr>
          <w:rStyle w:val="a9"/>
        </w:rPr>
        <w:annotationRef/>
      </w:r>
      <w:r>
        <w:rPr>
          <w:rFonts w:hint="eastAsia"/>
          <w:lang w:eastAsia="zh-CN"/>
        </w:rPr>
        <w:t>加这句话。控制效率问题。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ECD9D6" w15:done="0"/>
  <w15:commentEx w15:paraId="47A2B015" w15:done="0"/>
  <w15:commentEx w15:paraId="13DEA989" w15:done="0"/>
  <w15:commentEx w15:paraId="50124EB7" w15:paraIdParent="13DEA989" w15:done="0"/>
  <w15:commentEx w15:paraId="7A03D5DB" w15:done="0"/>
  <w15:commentEx w15:paraId="7CE3E597" w15:paraIdParent="7A03D5DB" w15:done="0"/>
  <w15:commentEx w15:paraId="64887286" w15:done="0"/>
  <w15:commentEx w15:paraId="5A6D6E1F" w15:paraIdParent="64887286" w15:done="0"/>
  <w15:commentEx w15:paraId="380F78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DC700" w14:textId="77777777" w:rsidR="00EB10BD" w:rsidRDefault="00EB10BD" w:rsidP="00A921C0">
      <w:r>
        <w:separator/>
      </w:r>
    </w:p>
  </w:endnote>
  <w:endnote w:type="continuationSeparator" w:id="0">
    <w:p w14:paraId="7BEFB201" w14:textId="77777777" w:rsidR="00EB10BD" w:rsidRDefault="00EB10BD" w:rsidP="00A9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lldmpTimes-Roman">
    <w:altName w:val="Times New Roman"/>
    <w:panose1 w:val="00000000000000000000"/>
    <w:charset w:val="00"/>
    <w:family w:val="roman"/>
    <w:notTrueType/>
    <w:pitch w:val="default"/>
    <w:sig w:usb0="00000003" w:usb1="00000000" w:usb2="00000000" w:usb3="00000000" w:csb0="00000001" w:csb1="00000000"/>
  </w:font>
  <w:font w:name="DtytsxTimes-Italic">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32D81" w14:textId="77777777" w:rsidR="00EB10BD" w:rsidRDefault="00EB10BD" w:rsidP="00A921C0">
      <w:r>
        <w:separator/>
      </w:r>
    </w:p>
  </w:footnote>
  <w:footnote w:type="continuationSeparator" w:id="0">
    <w:p w14:paraId="47ABE8BE" w14:textId="77777777" w:rsidR="00EB10BD" w:rsidRDefault="00EB10BD" w:rsidP="00A92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1F6F0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B"/>
    <w:multiLevelType w:val="singleLevel"/>
    <w:tmpl w:val="0000000B"/>
    <w:lvl w:ilvl="0">
      <w:start w:val="1"/>
      <w:numFmt w:val="decimal"/>
      <w:lvlText w:val="%1."/>
      <w:lvlJc w:val="left"/>
      <w:pPr>
        <w:tabs>
          <w:tab w:val="num" w:pos="425"/>
        </w:tabs>
        <w:ind w:left="425" w:hanging="425"/>
      </w:pPr>
      <w:rPr>
        <w:rFonts w:hint="default"/>
      </w:rPr>
    </w:lvl>
  </w:abstractNum>
  <w:abstractNum w:abstractNumId="12" w15:restartNumberingAfterBreak="0">
    <w:nsid w:val="05ED0F46"/>
    <w:multiLevelType w:val="hybridMultilevel"/>
    <w:tmpl w:val="4F085ED0"/>
    <w:lvl w:ilvl="0" w:tplc="B432944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C06907"/>
    <w:multiLevelType w:val="hybridMultilevel"/>
    <w:tmpl w:val="D816857C"/>
    <w:lvl w:ilvl="0" w:tplc="F86871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37669D4"/>
    <w:multiLevelType w:val="hybridMultilevel"/>
    <w:tmpl w:val="66068078"/>
    <w:lvl w:ilvl="0" w:tplc="B43294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5611B0"/>
    <w:multiLevelType w:val="hybridMultilevel"/>
    <w:tmpl w:val="24866CDA"/>
    <w:lvl w:ilvl="0" w:tplc="EC52CF4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B9243C"/>
    <w:multiLevelType w:val="hybridMultilevel"/>
    <w:tmpl w:val="81BC94DE"/>
    <w:lvl w:ilvl="0" w:tplc="BB02E74A">
      <w:start w:val="1"/>
      <w:numFmt w:val="upp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F1C54E1"/>
    <w:multiLevelType w:val="hybridMultilevel"/>
    <w:tmpl w:val="81BC94DE"/>
    <w:lvl w:ilvl="0" w:tplc="BB02E74A">
      <w:start w:val="1"/>
      <w:numFmt w:val="upp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54FCE"/>
    <w:multiLevelType w:val="hybridMultilevel"/>
    <w:tmpl w:val="07FEF952"/>
    <w:lvl w:ilvl="0" w:tplc="1ABAC3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024AC1"/>
    <w:multiLevelType w:val="hybridMultilevel"/>
    <w:tmpl w:val="917A5BAE"/>
    <w:lvl w:ilvl="0" w:tplc="E52EC1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CB54BB7"/>
    <w:multiLevelType w:val="hybridMultilevel"/>
    <w:tmpl w:val="6E0652E2"/>
    <w:lvl w:ilvl="0" w:tplc="FD820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431ABDA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lang w:val="x-none"/>
      </w:rPr>
    </w:lvl>
  </w:abstractNum>
  <w:abstractNum w:abstractNumId="31" w15:restartNumberingAfterBreak="0">
    <w:nsid w:val="764C146C"/>
    <w:multiLevelType w:val="hybridMultilevel"/>
    <w:tmpl w:val="894ED65E"/>
    <w:lvl w:ilvl="0" w:tplc="DDBC0824">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D255F0"/>
    <w:multiLevelType w:val="hybridMultilevel"/>
    <w:tmpl w:val="1BBC66D6"/>
    <w:lvl w:ilvl="0" w:tplc="BB425798">
      <w:start w:val="1"/>
      <w:numFmt w:val="lowerLetter"/>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9"/>
  </w:num>
  <w:num w:numId="2">
    <w:abstractNumId w:val="29"/>
  </w:num>
  <w:num w:numId="3">
    <w:abstractNumId w:val="16"/>
  </w:num>
  <w:num w:numId="4">
    <w:abstractNumId w:val="23"/>
  </w:num>
  <w:num w:numId="5">
    <w:abstractNumId w:val="27"/>
  </w:num>
  <w:num w:numId="6">
    <w:abstractNumId w:val="30"/>
  </w:num>
  <w:num w:numId="7">
    <w:abstractNumId w:val="21"/>
  </w:num>
  <w:num w:numId="8">
    <w:abstractNumId w:val="15"/>
  </w:num>
  <w:num w:numId="9">
    <w:abstractNumId w:val="13"/>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4"/>
  </w:num>
  <w:num w:numId="22">
    <w:abstractNumId w:val="32"/>
  </w:num>
  <w:num w:numId="23">
    <w:abstractNumId w:val="31"/>
  </w:num>
  <w:num w:numId="24">
    <w:abstractNumId w:val="11"/>
  </w:num>
  <w:num w:numId="25">
    <w:abstractNumId w:val="12"/>
  </w:num>
  <w:num w:numId="26">
    <w:abstractNumId w:val="17"/>
  </w:num>
  <w:num w:numId="27">
    <w:abstractNumId w:val="25"/>
  </w:num>
  <w:num w:numId="28">
    <w:abstractNumId w:val="20"/>
  </w:num>
  <w:num w:numId="29">
    <w:abstractNumId w:val="22"/>
  </w:num>
  <w:num w:numId="30">
    <w:abstractNumId w:val="26"/>
  </w:num>
  <w:num w:numId="31">
    <w:abstractNumId w:val="18"/>
  </w:num>
  <w:num w:numId="32">
    <w:abstractNumId w:val="14"/>
  </w:num>
  <w:num w:numId="33">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鸿基">
    <w15:presenceInfo w15:providerId="Windows Live" w15:userId="e47f7f2bdaa4e50c"/>
  </w15:person>
  <w15:person w15:author="1">
    <w15:presenceInfo w15:providerId="None" w15:userI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AD"/>
    <w:rsid w:val="00040FFD"/>
    <w:rsid w:val="0006294E"/>
    <w:rsid w:val="000D055E"/>
    <w:rsid w:val="0014330F"/>
    <w:rsid w:val="001815F1"/>
    <w:rsid w:val="0018755E"/>
    <w:rsid w:val="001C15FA"/>
    <w:rsid w:val="002C3EC0"/>
    <w:rsid w:val="0033254D"/>
    <w:rsid w:val="00461C37"/>
    <w:rsid w:val="00475763"/>
    <w:rsid w:val="004F7A08"/>
    <w:rsid w:val="005114B0"/>
    <w:rsid w:val="00582775"/>
    <w:rsid w:val="005E023B"/>
    <w:rsid w:val="006E3AF1"/>
    <w:rsid w:val="006F7634"/>
    <w:rsid w:val="00781AD1"/>
    <w:rsid w:val="0079614C"/>
    <w:rsid w:val="007A0945"/>
    <w:rsid w:val="00885713"/>
    <w:rsid w:val="00891641"/>
    <w:rsid w:val="00970CAD"/>
    <w:rsid w:val="0097795F"/>
    <w:rsid w:val="009A5114"/>
    <w:rsid w:val="00A06B73"/>
    <w:rsid w:val="00A44B1A"/>
    <w:rsid w:val="00A90A58"/>
    <w:rsid w:val="00A921C0"/>
    <w:rsid w:val="00B40091"/>
    <w:rsid w:val="00B730C1"/>
    <w:rsid w:val="00B868F2"/>
    <w:rsid w:val="00C67BEB"/>
    <w:rsid w:val="00CA5A11"/>
    <w:rsid w:val="00D1153E"/>
    <w:rsid w:val="00D73E19"/>
    <w:rsid w:val="00D77988"/>
    <w:rsid w:val="00DE17D6"/>
    <w:rsid w:val="00DE66B4"/>
    <w:rsid w:val="00EB10BD"/>
    <w:rsid w:val="00EE7258"/>
    <w:rsid w:val="00FD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92254"/>
  <w15:chartTrackingRefBased/>
  <w15:docId w15:val="{F4EA87E9-9C3B-465D-82B8-94F7F6C6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1C0"/>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uiPriority w:val="99"/>
    <w:qFormat/>
    <w:rsid w:val="00A921C0"/>
    <w:pPr>
      <w:keepNext/>
      <w:keepLines/>
      <w:numPr>
        <w:numId w:val="4"/>
      </w:numPr>
      <w:tabs>
        <w:tab w:val="left" w:pos="216"/>
      </w:tabs>
      <w:spacing w:before="160" w:after="80"/>
      <w:outlineLvl w:val="0"/>
    </w:pPr>
    <w:rPr>
      <w:smallCaps/>
      <w:noProof/>
    </w:rPr>
  </w:style>
  <w:style w:type="paragraph" w:styleId="2">
    <w:name w:val="heading 2"/>
    <w:basedOn w:val="a"/>
    <w:next w:val="a"/>
    <w:link w:val="2Char"/>
    <w:uiPriority w:val="99"/>
    <w:qFormat/>
    <w:rsid w:val="00A921C0"/>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Char"/>
    <w:uiPriority w:val="99"/>
    <w:qFormat/>
    <w:rsid w:val="00A921C0"/>
    <w:pPr>
      <w:numPr>
        <w:ilvl w:val="2"/>
        <w:numId w:val="4"/>
      </w:numPr>
      <w:spacing w:line="240" w:lineRule="exact"/>
      <w:ind w:firstLine="288"/>
      <w:jc w:val="both"/>
      <w:outlineLvl w:val="2"/>
    </w:pPr>
    <w:rPr>
      <w:i/>
      <w:iCs/>
      <w:noProof/>
    </w:rPr>
  </w:style>
  <w:style w:type="paragraph" w:styleId="4">
    <w:name w:val="heading 4"/>
    <w:basedOn w:val="a"/>
    <w:next w:val="a"/>
    <w:link w:val="4Char"/>
    <w:uiPriority w:val="99"/>
    <w:qFormat/>
    <w:rsid w:val="00A921C0"/>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Char"/>
    <w:uiPriority w:val="99"/>
    <w:qFormat/>
    <w:rsid w:val="00A921C0"/>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921C0"/>
    <w:pPr>
      <w:pBdr>
        <w:bottom w:val="single" w:sz="6" w:space="1" w:color="auto"/>
      </w:pBdr>
      <w:tabs>
        <w:tab w:val="center" w:pos="4153"/>
        <w:tab w:val="right" w:pos="8306"/>
      </w:tabs>
      <w:snapToGrid w:val="0"/>
    </w:pPr>
    <w:rPr>
      <w:sz w:val="18"/>
      <w:szCs w:val="18"/>
    </w:rPr>
  </w:style>
  <w:style w:type="character" w:customStyle="1" w:styleId="Char">
    <w:name w:val="页眉 Char"/>
    <w:basedOn w:val="a0"/>
    <w:link w:val="a3"/>
    <w:rsid w:val="00A921C0"/>
    <w:rPr>
      <w:sz w:val="18"/>
      <w:szCs w:val="18"/>
    </w:rPr>
  </w:style>
  <w:style w:type="paragraph" w:styleId="a4">
    <w:name w:val="footer"/>
    <w:basedOn w:val="a"/>
    <w:link w:val="Char0"/>
    <w:uiPriority w:val="99"/>
    <w:unhideWhenUsed/>
    <w:rsid w:val="00A921C0"/>
    <w:pPr>
      <w:tabs>
        <w:tab w:val="center" w:pos="4153"/>
        <w:tab w:val="right" w:pos="8306"/>
      </w:tabs>
      <w:snapToGrid w:val="0"/>
      <w:jc w:val="left"/>
    </w:pPr>
    <w:rPr>
      <w:sz w:val="18"/>
      <w:szCs w:val="18"/>
    </w:rPr>
  </w:style>
  <w:style w:type="character" w:customStyle="1" w:styleId="Char0">
    <w:name w:val="页脚 Char"/>
    <w:basedOn w:val="a0"/>
    <w:link w:val="a4"/>
    <w:uiPriority w:val="99"/>
    <w:rsid w:val="00A921C0"/>
    <w:rPr>
      <w:sz w:val="18"/>
      <w:szCs w:val="18"/>
    </w:rPr>
  </w:style>
  <w:style w:type="character" w:customStyle="1" w:styleId="1Char">
    <w:name w:val="标题 1 Char"/>
    <w:basedOn w:val="a0"/>
    <w:link w:val="1"/>
    <w:uiPriority w:val="99"/>
    <w:rsid w:val="00A921C0"/>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uiPriority w:val="99"/>
    <w:rsid w:val="00A921C0"/>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uiPriority w:val="99"/>
    <w:rsid w:val="00A921C0"/>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uiPriority w:val="99"/>
    <w:rsid w:val="00A921C0"/>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uiPriority w:val="99"/>
    <w:rsid w:val="00A921C0"/>
    <w:rPr>
      <w:rFonts w:ascii="Times New Roman" w:eastAsia="宋体" w:hAnsi="Times New Roman" w:cs="Times New Roman"/>
      <w:smallCaps/>
      <w:noProof/>
      <w:kern w:val="0"/>
      <w:sz w:val="20"/>
      <w:szCs w:val="20"/>
      <w:lang w:eastAsia="en-US"/>
    </w:rPr>
  </w:style>
  <w:style w:type="paragraph" w:customStyle="1" w:styleId="Abstract">
    <w:name w:val="Abstract"/>
    <w:uiPriority w:val="99"/>
    <w:rsid w:val="00A921C0"/>
    <w:pPr>
      <w:spacing w:after="200"/>
      <w:ind w:firstLine="272"/>
      <w:jc w:val="both"/>
    </w:pPr>
    <w:rPr>
      <w:rFonts w:ascii="Times New Roman" w:eastAsia="宋体" w:hAnsi="Times New Roman" w:cs="Times New Roman"/>
      <w:b/>
      <w:bCs/>
      <w:kern w:val="0"/>
      <w:sz w:val="18"/>
      <w:szCs w:val="18"/>
      <w:lang w:eastAsia="en-US"/>
    </w:rPr>
  </w:style>
  <w:style w:type="paragraph" w:customStyle="1" w:styleId="Affiliation">
    <w:name w:val="Affiliation"/>
    <w:uiPriority w:val="99"/>
    <w:rsid w:val="00A921C0"/>
    <w:pPr>
      <w:jc w:val="center"/>
    </w:pPr>
    <w:rPr>
      <w:rFonts w:ascii="Times New Roman" w:eastAsia="宋体" w:hAnsi="Times New Roman" w:cs="Times New Roman"/>
      <w:kern w:val="0"/>
      <w:sz w:val="20"/>
      <w:szCs w:val="20"/>
      <w:lang w:eastAsia="en-US"/>
    </w:rPr>
  </w:style>
  <w:style w:type="paragraph" w:customStyle="1" w:styleId="Author">
    <w:name w:val="Author"/>
    <w:uiPriority w:val="99"/>
    <w:rsid w:val="00A921C0"/>
    <w:pPr>
      <w:spacing w:before="360" w:after="40"/>
      <w:jc w:val="center"/>
    </w:pPr>
    <w:rPr>
      <w:rFonts w:ascii="Times New Roman" w:eastAsia="宋体" w:hAnsi="Times New Roman" w:cs="Times New Roman"/>
      <w:noProof/>
      <w:kern w:val="0"/>
      <w:sz w:val="22"/>
      <w:lang w:eastAsia="en-US"/>
    </w:rPr>
  </w:style>
  <w:style w:type="paragraph" w:styleId="a5">
    <w:name w:val="Body Text"/>
    <w:basedOn w:val="a"/>
    <w:link w:val="Char1"/>
    <w:uiPriority w:val="99"/>
    <w:rsid w:val="00A921C0"/>
    <w:pPr>
      <w:tabs>
        <w:tab w:val="left" w:pos="288"/>
      </w:tabs>
      <w:spacing w:after="120" w:line="228" w:lineRule="auto"/>
      <w:ind w:firstLine="288"/>
      <w:jc w:val="both"/>
    </w:pPr>
    <w:rPr>
      <w:spacing w:val="-1"/>
      <w:lang w:val="x-none" w:eastAsia="x-none"/>
    </w:rPr>
  </w:style>
  <w:style w:type="character" w:customStyle="1" w:styleId="Char1">
    <w:name w:val="正文文本 Char"/>
    <w:basedOn w:val="a0"/>
    <w:link w:val="a5"/>
    <w:uiPriority w:val="99"/>
    <w:rsid w:val="00A921C0"/>
    <w:rPr>
      <w:rFonts w:ascii="Times New Roman" w:eastAsia="宋体" w:hAnsi="Times New Roman" w:cs="Times New Roman"/>
      <w:spacing w:val="-1"/>
      <w:kern w:val="0"/>
      <w:sz w:val="20"/>
      <w:szCs w:val="20"/>
      <w:lang w:val="x-none" w:eastAsia="x-none"/>
    </w:rPr>
  </w:style>
  <w:style w:type="paragraph" w:customStyle="1" w:styleId="bulletlist">
    <w:name w:val="bullet list"/>
    <w:basedOn w:val="a5"/>
    <w:rsid w:val="00A921C0"/>
    <w:pPr>
      <w:numPr>
        <w:numId w:val="1"/>
      </w:numPr>
      <w:tabs>
        <w:tab w:val="clear" w:pos="648"/>
      </w:tabs>
      <w:ind w:left="576" w:hanging="288"/>
    </w:pPr>
  </w:style>
  <w:style w:type="paragraph" w:customStyle="1" w:styleId="equation">
    <w:name w:val="equation"/>
    <w:basedOn w:val="a"/>
    <w:uiPriority w:val="99"/>
    <w:rsid w:val="00A921C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921C0"/>
    <w:pPr>
      <w:numPr>
        <w:numId w:val="2"/>
      </w:numPr>
      <w:tabs>
        <w:tab w:val="left" w:pos="533"/>
      </w:tabs>
      <w:spacing w:before="80" w:after="200"/>
      <w:ind w:left="0" w:firstLine="0"/>
      <w:jc w:val="both"/>
    </w:pPr>
    <w:rPr>
      <w:rFonts w:ascii="Times New Roman" w:eastAsia="宋体" w:hAnsi="Times New Roman" w:cs="Times New Roman"/>
      <w:noProof/>
      <w:kern w:val="0"/>
      <w:sz w:val="16"/>
      <w:szCs w:val="16"/>
      <w:lang w:eastAsia="en-US"/>
    </w:rPr>
  </w:style>
  <w:style w:type="paragraph" w:customStyle="1" w:styleId="footnote">
    <w:name w:val="footnote"/>
    <w:uiPriority w:val="99"/>
    <w:rsid w:val="00A921C0"/>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papersubtitle">
    <w:name w:val="paper subtitle"/>
    <w:uiPriority w:val="99"/>
    <w:rsid w:val="00A921C0"/>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uiPriority w:val="99"/>
    <w:rsid w:val="00A921C0"/>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uiPriority w:val="99"/>
    <w:rsid w:val="00A921C0"/>
    <w:pPr>
      <w:numPr>
        <w:numId w:val="5"/>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A921C0"/>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uiPriority w:val="99"/>
    <w:rsid w:val="00A921C0"/>
    <w:rPr>
      <w:b/>
      <w:bCs/>
      <w:sz w:val="16"/>
      <w:szCs w:val="16"/>
    </w:rPr>
  </w:style>
  <w:style w:type="paragraph" w:customStyle="1" w:styleId="tablecolsubhead">
    <w:name w:val="table col subhead"/>
    <w:basedOn w:val="tablecolhead"/>
    <w:uiPriority w:val="99"/>
    <w:rsid w:val="00A921C0"/>
    <w:rPr>
      <w:i/>
      <w:iCs/>
      <w:sz w:val="15"/>
      <w:szCs w:val="15"/>
    </w:rPr>
  </w:style>
  <w:style w:type="paragraph" w:customStyle="1" w:styleId="tablecopy">
    <w:name w:val="table copy"/>
    <w:uiPriority w:val="99"/>
    <w:rsid w:val="00A921C0"/>
    <w:pPr>
      <w:jc w:val="both"/>
    </w:pPr>
    <w:rPr>
      <w:rFonts w:ascii="Times New Roman" w:eastAsia="宋体" w:hAnsi="Times New Roman" w:cs="Times New Roman"/>
      <w:noProof/>
      <w:kern w:val="0"/>
      <w:sz w:val="16"/>
      <w:szCs w:val="16"/>
      <w:lang w:eastAsia="en-US"/>
    </w:rPr>
  </w:style>
  <w:style w:type="paragraph" w:customStyle="1" w:styleId="tablefootnote">
    <w:name w:val="table footnote"/>
    <w:uiPriority w:val="99"/>
    <w:rsid w:val="00A921C0"/>
    <w:pPr>
      <w:numPr>
        <w:numId w:val="21"/>
      </w:numPr>
      <w:spacing w:before="60" w:after="30"/>
      <w:ind w:left="58" w:hanging="29"/>
      <w:jc w:val="right"/>
    </w:pPr>
    <w:rPr>
      <w:rFonts w:ascii="Times New Roman" w:eastAsia="宋体" w:hAnsi="Times New Roman" w:cs="Times New Roman"/>
      <w:kern w:val="0"/>
      <w:sz w:val="12"/>
      <w:szCs w:val="12"/>
      <w:lang w:eastAsia="en-US"/>
    </w:rPr>
  </w:style>
  <w:style w:type="paragraph" w:customStyle="1" w:styleId="tablehead">
    <w:name w:val="table head"/>
    <w:uiPriority w:val="99"/>
    <w:rsid w:val="00A921C0"/>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customStyle="1" w:styleId="Keywords">
    <w:name w:val="Keywords"/>
    <w:basedOn w:val="Abstract"/>
    <w:qFormat/>
    <w:rsid w:val="00A921C0"/>
    <w:pPr>
      <w:spacing w:after="120"/>
      <w:ind w:firstLine="274"/>
    </w:pPr>
    <w:rPr>
      <w:i/>
    </w:rPr>
  </w:style>
  <w:style w:type="paragraph" w:customStyle="1" w:styleId="keywords0">
    <w:name w:val="key words"/>
    <w:uiPriority w:val="99"/>
    <w:rsid w:val="00A921C0"/>
    <w:pPr>
      <w:spacing w:after="120"/>
      <w:ind w:firstLine="274"/>
      <w:jc w:val="both"/>
    </w:pPr>
    <w:rPr>
      <w:rFonts w:ascii="Times New Roman" w:eastAsia="宋体" w:hAnsi="Times New Roman" w:cs="Times New Roman"/>
      <w:b/>
      <w:bCs/>
      <w:i/>
      <w:iCs/>
      <w:noProof/>
      <w:kern w:val="0"/>
      <w:sz w:val="18"/>
      <w:szCs w:val="18"/>
      <w:lang w:eastAsia="en-US"/>
    </w:rPr>
  </w:style>
  <w:style w:type="character" w:customStyle="1" w:styleId="MTDisplayEquationChar">
    <w:name w:val="MTDisplayEquation Char"/>
    <w:link w:val="MTDisplayEquation"/>
    <w:rsid w:val="00A921C0"/>
    <w:rPr>
      <w:rFonts w:eastAsia="Times New Roman"/>
      <w:sz w:val="24"/>
      <w:szCs w:val="24"/>
    </w:rPr>
  </w:style>
  <w:style w:type="paragraph" w:customStyle="1" w:styleId="MTDisplayEquation">
    <w:name w:val="MTDisplayEquation"/>
    <w:basedOn w:val="a"/>
    <w:next w:val="a"/>
    <w:link w:val="MTDisplayEquationChar"/>
    <w:rsid w:val="00A921C0"/>
    <w:pPr>
      <w:tabs>
        <w:tab w:val="center" w:pos="4160"/>
        <w:tab w:val="right" w:pos="8300"/>
      </w:tabs>
      <w:spacing w:line="480" w:lineRule="auto"/>
      <w:ind w:firstLineChars="200" w:firstLine="200"/>
      <w:jc w:val="both"/>
    </w:pPr>
    <w:rPr>
      <w:rFonts w:asciiTheme="minorHAnsi" w:eastAsia="Times New Roman" w:hAnsiTheme="minorHAnsi" w:cstheme="minorBidi"/>
      <w:kern w:val="2"/>
      <w:sz w:val="24"/>
      <w:szCs w:val="24"/>
      <w:lang w:eastAsia="zh-CN"/>
    </w:rPr>
  </w:style>
  <w:style w:type="table" w:styleId="a6">
    <w:name w:val="Table Grid"/>
    <w:basedOn w:val="a1"/>
    <w:rsid w:val="00A921C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图表例"/>
    <w:next w:val="a"/>
    <w:qFormat/>
    <w:rsid w:val="00A921C0"/>
    <w:pPr>
      <w:jc w:val="center"/>
    </w:pPr>
    <w:rPr>
      <w:rFonts w:ascii="Times New Roman" w:eastAsia="宋体" w:hAnsi="Times New Roman" w:cs="Times New Roman"/>
      <w:szCs w:val="24"/>
    </w:rPr>
  </w:style>
  <w:style w:type="paragraph" w:styleId="a8">
    <w:name w:val="Balloon Text"/>
    <w:basedOn w:val="a"/>
    <w:link w:val="Char2"/>
    <w:uiPriority w:val="99"/>
    <w:unhideWhenUsed/>
    <w:rsid w:val="00A921C0"/>
    <w:rPr>
      <w:sz w:val="18"/>
      <w:szCs w:val="18"/>
    </w:rPr>
  </w:style>
  <w:style w:type="character" w:customStyle="1" w:styleId="Char2">
    <w:name w:val="批注框文本 Char"/>
    <w:basedOn w:val="a0"/>
    <w:link w:val="a8"/>
    <w:uiPriority w:val="99"/>
    <w:rsid w:val="00A921C0"/>
    <w:rPr>
      <w:rFonts w:ascii="Times New Roman" w:eastAsia="宋体" w:hAnsi="Times New Roman" w:cs="Times New Roman"/>
      <w:kern w:val="0"/>
      <w:sz w:val="18"/>
      <w:szCs w:val="18"/>
      <w:lang w:eastAsia="en-US"/>
    </w:rPr>
  </w:style>
  <w:style w:type="character" w:styleId="a9">
    <w:name w:val="annotation reference"/>
    <w:uiPriority w:val="99"/>
    <w:unhideWhenUsed/>
    <w:rsid w:val="00A921C0"/>
    <w:rPr>
      <w:sz w:val="21"/>
      <w:szCs w:val="21"/>
    </w:rPr>
  </w:style>
  <w:style w:type="paragraph" w:styleId="aa">
    <w:name w:val="annotation text"/>
    <w:basedOn w:val="a"/>
    <w:link w:val="Char3"/>
    <w:uiPriority w:val="99"/>
    <w:unhideWhenUsed/>
    <w:rsid w:val="00A921C0"/>
    <w:pPr>
      <w:jc w:val="left"/>
    </w:pPr>
  </w:style>
  <w:style w:type="character" w:customStyle="1" w:styleId="Char3">
    <w:name w:val="批注文字 Char"/>
    <w:basedOn w:val="a0"/>
    <w:link w:val="aa"/>
    <w:uiPriority w:val="99"/>
    <w:rsid w:val="00A921C0"/>
    <w:rPr>
      <w:rFonts w:ascii="Times New Roman" w:eastAsia="宋体" w:hAnsi="Times New Roman" w:cs="Times New Roman"/>
      <w:kern w:val="0"/>
      <w:sz w:val="20"/>
      <w:szCs w:val="20"/>
      <w:lang w:eastAsia="en-US"/>
    </w:rPr>
  </w:style>
  <w:style w:type="paragraph" w:styleId="ab">
    <w:name w:val="annotation subject"/>
    <w:basedOn w:val="aa"/>
    <w:next w:val="aa"/>
    <w:link w:val="Char4"/>
    <w:uiPriority w:val="99"/>
    <w:unhideWhenUsed/>
    <w:rsid w:val="00A921C0"/>
    <w:rPr>
      <w:b/>
      <w:bCs/>
    </w:rPr>
  </w:style>
  <w:style w:type="character" w:customStyle="1" w:styleId="Char4">
    <w:name w:val="批注主题 Char"/>
    <w:basedOn w:val="Char3"/>
    <w:link w:val="ab"/>
    <w:uiPriority w:val="99"/>
    <w:rsid w:val="00A921C0"/>
    <w:rPr>
      <w:rFonts w:ascii="Times New Roman" w:eastAsia="宋体" w:hAnsi="Times New Roman" w:cs="Times New Roman"/>
      <w:b/>
      <w:bCs/>
      <w:kern w:val="0"/>
      <w:sz w:val="20"/>
      <w:szCs w:val="20"/>
      <w:lang w:eastAsia="en-US"/>
    </w:rPr>
  </w:style>
  <w:style w:type="character" w:styleId="ac">
    <w:name w:val="Hyperlink"/>
    <w:uiPriority w:val="99"/>
    <w:unhideWhenUsed/>
    <w:rsid w:val="00A921C0"/>
    <w:rPr>
      <w:color w:val="0000FF"/>
      <w:u w:val="single"/>
    </w:rPr>
  </w:style>
  <w:style w:type="character" w:customStyle="1" w:styleId="apple-converted-space">
    <w:name w:val="apple-converted-space"/>
    <w:rsid w:val="00A921C0"/>
  </w:style>
  <w:style w:type="character" w:styleId="ad">
    <w:name w:val="Placeholder Text"/>
    <w:basedOn w:val="a0"/>
    <w:uiPriority w:val="99"/>
    <w:semiHidden/>
    <w:rsid w:val="00A921C0"/>
    <w:rPr>
      <w:color w:val="808080"/>
    </w:rPr>
  </w:style>
  <w:style w:type="paragraph" w:styleId="ae">
    <w:name w:val="List Paragraph"/>
    <w:basedOn w:val="a"/>
    <w:uiPriority w:val="34"/>
    <w:qFormat/>
    <w:rsid w:val="00A921C0"/>
    <w:pPr>
      <w:ind w:firstLineChars="200" w:firstLine="420"/>
    </w:pPr>
  </w:style>
  <w:style w:type="paragraph" w:styleId="af">
    <w:name w:val="Revision"/>
    <w:hidden/>
    <w:uiPriority w:val="99"/>
    <w:semiHidden/>
    <w:rsid w:val="00A921C0"/>
    <w:rPr>
      <w:rFonts w:ascii="Times New Roman" w:eastAsia="宋体" w:hAnsi="Times New Roman" w:cs="Times New Roman"/>
      <w:kern w:val="0"/>
      <w:sz w:val="20"/>
      <w:szCs w:val="20"/>
      <w:lang w:eastAsia="en-US"/>
    </w:rPr>
  </w:style>
  <w:style w:type="table" w:styleId="10">
    <w:name w:val="Plain Table 1"/>
    <w:basedOn w:val="a1"/>
    <w:uiPriority w:val="41"/>
    <w:rsid w:val="00A921C0"/>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ieeexplore.ieee.org/abstract/document/6612981/" TargetMode="External"/><Relationship Id="rId19" Type="http://schemas.openxmlformats.org/officeDocument/2006/relationships/image" Target="media/image6.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84D5-19A5-47D6-A386-8B1D11AB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6423</Words>
  <Characters>36613</Characters>
  <Application>Microsoft Office Word</Application>
  <DocSecurity>0</DocSecurity>
  <Lines>305</Lines>
  <Paragraphs>85</Paragraphs>
  <ScaleCrop>false</ScaleCrop>
  <Company/>
  <LinksUpToDate>false</LinksUpToDate>
  <CharactersWithSpaces>42951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王鸿基</dc:creator>
  <cp:keywords/>
  <dc:description/>
  <cp:lastModifiedBy>王鸿基</cp:lastModifiedBy>
  <cp:revision>19</cp:revision>
  <dcterms:created xsi:type="dcterms:W3CDTF">2017-10-08T13:23:00Z</dcterms:created>
  <dcterms:modified xsi:type="dcterms:W3CDTF">2017-10-19T01:46:00Z</dcterms:modified>
</cp:coreProperties>
</file>